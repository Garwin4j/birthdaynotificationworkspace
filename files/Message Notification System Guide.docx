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JM" w:eastAsia="en-US"/>
        </w:rPr>
        <w:id w:val="-75297027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2DA2BF" w:themeColor="accent1"/>
            </w:tblBorders>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p w:rsidR="00407BC5" w:rsidRDefault="00407BC5" w:rsidP="000C63B6">
                <w:pPr>
                  <w:pStyle w:val="NoSpacing"/>
                  <w:rPr>
                    <w:rFonts w:asciiTheme="majorHAnsi" w:eastAsiaTheme="majorEastAsia" w:hAnsiTheme="majorHAnsi" w:cstheme="majorBidi"/>
                  </w:rPr>
                </w:pPr>
              </w:p>
            </w:tc>
          </w:tr>
          <w:tr w:rsidR="00407BC5">
            <w:tc>
              <w:tcPr>
                <w:tcW w:w="7672" w:type="dxa"/>
              </w:tcPr>
              <w:sdt>
                <w:sdtPr>
                  <w:rPr>
                    <w:rFonts w:asciiTheme="majorHAnsi" w:eastAsiaTheme="majorEastAsia" w:hAnsiTheme="majorHAnsi" w:cstheme="majorBidi"/>
                    <w:color w:val="2DA2BF" w:themeColor="accent1"/>
                    <w:sz w:val="80"/>
                    <w:szCs w:val="80"/>
                  </w:rPr>
                  <w:alias w:val="Title"/>
                  <w:id w:val="13406919"/>
                  <w:placeholder>
                    <w:docPart w:val="1DA9450E19094C12A7FBAAD1DD4AB4A9"/>
                  </w:placeholder>
                  <w:dataBinding w:prefixMappings="xmlns:ns0='http://schemas.openxmlformats.org/package/2006/metadata/core-properties' xmlns:ns1='http://purl.org/dc/elements/1.1/'" w:xpath="/ns0:coreProperties[1]/ns1:title[1]" w:storeItemID="{6C3C8BC8-F283-45AE-878A-BAB7291924A1}"/>
                  <w:text/>
                </w:sdtPr>
                <w:sdtEndPr/>
                <w:sdtContent>
                  <w:p w:rsidR="00407BC5" w:rsidRDefault="00486BBB" w:rsidP="00407BC5">
                    <w:pPr>
                      <w:pStyle w:val="NoSpacing"/>
                      <w:rPr>
                        <w:rFonts w:asciiTheme="majorHAnsi" w:eastAsiaTheme="majorEastAsia" w:hAnsiTheme="majorHAnsi" w:cstheme="majorBidi"/>
                        <w:color w:val="2DA2BF" w:themeColor="accent1"/>
                        <w:sz w:val="80"/>
                        <w:szCs w:val="80"/>
                      </w:rPr>
                    </w:pPr>
                    <w:r>
                      <w:rPr>
                        <w:rFonts w:asciiTheme="majorHAnsi" w:eastAsiaTheme="majorEastAsia" w:hAnsiTheme="majorHAnsi" w:cstheme="majorBidi"/>
                        <w:color w:val="2DA2BF" w:themeColor="accent1"/>
                        <w:sz w:val="80"/>
                        <w:szCs w:val="80"/>
                        <w:lang w:val="en-JM"/>
                      </w:rPr>
                      <w:t>Message Notification System Guide</w:t>
                    </w:r>
                  </w:p>
                </w:sdtContent>
              </w:sdt>
            </w:tc>
          </w:tr>
          <w:tr w:rsidR="00407BC5">
            <w:tc>
              <w:tcPr>
                <w:tcW w:w="7672" w:type="dxa"/>
                <w:tcMar>
                  <w:top w:w="216" w:type="dxa"/>
                  <w:left w:w="115" w:type="dxa"/>
                  <w:bottom w:w="216" w:type="dxa"/>
                  <w:right w:w="115" w:type="dxa"/>
                </w:tcMar>
              </w:tcPr>
              <w:p w:rsidR="00407BC5" w:rsidRDefault="00407BC5" w:rsidP="000C63B6">
                <w:pPr>
                  <w:pStyle w:val="NoSpacing"/>
                  <w:rPr>
                    <w:rFonts w:asciiTheme="majorHAnsi" w:eastAsiaTheme="majorEastAsia" w:hAnsiTheme="majorHAnsi" w:cstheme="majorBidi"/>
                  </w:rPr>
                </w:pPr>
              </w:p>
            </w:tc>
          </w:tr>
        </w:tbl>
        <w:p w:rsidR="00407BC5" w:rsidRDefault="00407BC5"/>
        <w:p w:rsidR="00407BC5" w:rsidRDefault="00407BC5"/>
        <w:tbl>
          <w:tblPr>
            <w:tblpPr w:leftFromText="187" w:rightFromText="187" w:horzAnchor="margin" w:tblpXSpec="center" w:tblpYSpec="bottom"/>
            <w:tblW w:w="4000" w:type="pct"/>
            <w:tblLook w:val="04A0" w:firstRow="1" w:lastRow="0" w:firstColumn="1" w:lastColumn="0" w:noHBand="0" w:noVBand="1"/>
          </w:tblPr>
          <w:tblGrid>
            <w:gridCol w:w="7672"/>
          </w:tblGrid>
          <w:tr w:rsidR="00407BC5">
            <w:tc>
              <w:tcPr>
                <w:tcW w:w="7672" w:type="dxa"/>
                <w:tcMar>
                  <w:top w:w="216" w:type="dxa"/>
                  <w:left w:w="115" w:type="dxa"/>
                  <w:bottom w:w="216" w:type="dxa"/>
                  <w:right w:w="115" w:type="dxa"/>
                </w:tcMar>
              </w:tcPr>
              <w:p w:rsidR="00407BC5" w:rsidRDefault="00407BC5">
                <w:pPr>
                  <w:pStyle w:val="NoSpacing"/>
                  <w:rPr>
                    <w:color w:val="2DA2BF" w:themeColor="accent1"/>
                  </w:rPr>
                </w:pPr>
              </w:p>
              <w:p w:rsidR="00407BC5" w:rsidRDefault="00407BC5">
                <w:pPr>
                  <w:pStyle w:val="NoSpacing"/>
                  <w:rPr>
                    <w:color w:val="2DA2BF" w:themeColor="accent1"/>
                  </w:rPr>
                </w:pPr>
              </w:p>
            </w:tc>
          </w:tr>
        </w:tbl>
        <w:p w:rsidR="00407BC5" w:rsidRDefault="00407BC5"/>
        <w:p w:rsidR="000C63B6" w:rsidRDefault="000C63B6">
          <w:r>
            <w:br w:type="page"/>
          </w:r>
        </w:p>
        <w:sdt>
          <w:sdtPr>
            <w:rPr>
              <w:rFonts w:asciiTheme="minorHAnsi" w:eastAsiaTheme="minorHAnsi" w:hAnsiTheme="minorHAnsi" w:cstheme="minorBidi"/>
              <w:b w:val="0"/>
              <w:bCs w:val="0"/>
              <w:color w:val="auto"/>
              <w:sz w:val="22"/>
              <w:szCs w:val="22"/>
              <w:lang w:val="en-JM" w:eastAsia="en-US"/>
            </w:rPr>
            <w:id w:val="1525059019"/>
            <w:docPartObj>
              <w:docPartGallery w:val="Table of Contents"/>
              <w:docPartUnique/>
            </w:docPartObj>
          </w:sdtPr>
          <w:sdtEndPr>
            <w:rPr>
              <w:noProof/>
            </w:rPr>
          </w:sdtEndPr>
          <w:sdtContent>
            <w:p w:rsidR="000C63B6" w:rsidRDefault="000C63B6">
              <w:pPr>
                <w:pStyle w:val="TOCHeading"/>
              </w:pPr>
              <w:r>
                <w:t>Contents</w:t>
              </w:r>
            </w:p>
            <w:p w:rsidR="000C63B6" w:rsidRDefault="000C63B6">
              <w:pPr>
                <w:pStyle w:val="TOC1"/>
                <w:tabs>
                  <w:tab w:val="right" w:leader="dot" w:pos="9350"/>
                </w:tabs>
                <w:rPr>
                  <w:noProof/>
                </w:rPr>
              </w:pPr>
              <w:r>
                <w:fldChar w:fldCharType="begin"/>
              </w:r>
              <w:r>
                <w:instrText xml:space="preserve"> TOC \o "1-3" \h \z \u </w:instrText>
              </w:r>
              <w:r>
                <w:fldChar w:fldCharType="separate"/>
              </w:r>
              <w:hyperlink w:anchor="_Toc357489716" w:history="1">
                <w:r w:rsidRPr="00A66205">
                  <w:rPr>
                    <w:rStyle w:val="Hyperlink"/>
                    <w:noProof/>
                  </w:rPr>
                  <w:t>Introduction</w:t>
                </w:r>
                <w:r>
                  <w:rPr>
                    <w:noProof/>
                    <w:webHidden/>
                  </w:rPr>
                  <w:tab/>
                </w:r>
                <w:r>
                  <w:rPr>
                    <w:noProof/>
                    <w:webHidden/>
                  </w:rPr>
                  <w:fldChar w:fldCharType="begin"/>
                </w:r>
                <w:r>
                  <w:rPr>
                    <w:noProof/>
                    <w:webHidden/>
                  </w:rPr>
                  <w:instrText xml:space="preserve"> PAGEREF _Toc357489716 \h </w:instrText>
                </w:r>
                <w:r>
                  <w:rPr>
                    <w:noProof/>
                    <w:webHidden/>
                  </w:rPr>
                </w:r>
                <w:r>
                  <w:rPr>
                    <w:noProof/>
                    <w:webHidden/>
                  </w:rPr>
                  <w:fldChar w:fldCharType="separate"/>
                </w:r>
                <w:r>
                  <w:rPr>
                    <w:noProof/>
                    <w:webHidden/>
                  </w:rPr>
                  <w:t>2</w:t>
                </w:r>
                <w:r>
                  <w:rPr>
                    <w:noProof/>
                    <w:webHidden/>
                  </w:rPr>
                  <w:fldChar w:fldCharType="end"/>
                </w:r>
              </w:hyperlink>
            </w:p>
            <w:p w:rsidR="000C63B6" w:rsidRDefault="00285108">
              <w:pPr>
                <w:pStyle w:val="TOC1"/>
                <w:tabs>
                  <w:tab w:val="right" w:leader="dot" w:pos="9350"/>
                </w:tabs>
                <w:rPr>
                  <w:noProof/>
                </w:rPr>
              </w:pPr>
              <w:hyperlink w:anchor="_Toc357489717" w:history="1">
                <w:r w:rsidR="000C63B6" w:rsidRPr="00A66205">
                  <w:rPr>
                    <w:rStyle w:val="Hyperlink"/>
                    <w:noProof/>
                  </w:rPr>
                  <w:t>Installation</w:t>
                </w:r>
                <w:r w:rsidR="000C63B6">
                  <w:rPr>
                    <w:noProof/>
                    <w:webHidden/>
                  </w:rPr>
                  <w:tab/>
                </w:r>
                <w:r w:rsidR="000C63B6">
                  <w:rPr>
                    <w:noProof/>
                    <w:webHidden/>
                  </w:rPr>
                  <w:fldChar w:fldCharType="begin"/>
                </w:r>
                <w:r w:rsidR="000C63B6">
                  <w:rPr>
                    <w:noProof/>
                    <w:webHidden/>
                  </w:rPr>
                  <w:instrText xml:space="preserve"> PAGEREF _Toc357489717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285108">
              <w:pPr>
                <w:pStyle w:val="TOC2"/>
                <w:tabs>
                  <w:tab w:val="right" w:leader="dot" w:pos="9350"/>
                </w:tabs>
                <w:rPr>
                  <w:noProof/>
                </w:rPr>
              </w:pPr>
              <w:hyperlink w:anchor="_Toc357489718" w:history="1">
                <w:r w:rsidR="000C63B6" w:rsidRPr="00A66205">
                  <w:rPr>
                    <w:rStyle w:val="Hyperlink"/>
                    <w:noProof/>
                  </w:rPr>
                  <w:t>Prerequisites</w:t>
                </w:r>
                <w:r w:rsidR="000C63B6">
                  <w:rPr>
                    <w:noProof/>
                    <w:webHidden/>
                  </w:rPr>
                  <w:tab/>
                </w:r>
                <w:r w:rsidR="000C63B6">
                  <w:rPr>
                    <w:noProof/>
                    <w:webHidden/>
                  </w:rPr>
                  <w:fldChar w:fldCharType="begin"/>
                </w:r>
                <w:r w:rsidR="000C63B6">
                  <w:rPr>
                    <w:noProof/>
                    <w:webHidden/>
                  </w:rPr>
                  <w:instrText xml:space="preserve"> PAGEREF _Toc357489718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285108">
              <w:pPr>
                <w:pStyle w:val="TOC2"/>
                <w:tabs>
                  <w:tab w:val="right" w:leader="dot" w:pos="9350"/>
                </w:tabs>
                <w:rPr>
                  <w:noProof/>
                </w:rPr>
              </w:pPr>
              <w:hyperlink w:anchor="_Toc357489719" w:history="1">
                <w:r w:rsidR="000C63B6" w:rsidRPr="00A66205">
                  <w:rPr>
                    <w:rStyle w:val="Hyperlink"/>
                    <w:noProof/>
                  </w:rPr>
                  <w:t>Installation Steps</w:t>
                </w:r>
                <w:r w:rsidR="000C63B6">
                  <w:rPr>
                    <w:noProof/>
                    <w:webHidden/>
                  </w:rPr>
                  <w:tab/>
                </w:r>
                <w:r w:rsidR="000C63B6">
                  <w:rPr>
                    <w:noProof/>
                    <w:webHidden/>
                  </w:rPr>
                  <w:fldChar w:fldCharType="begin"/>
                </w:r>
                <w:r w:rsidR="000C63B6">
                  <w:rPr>
                    <w:noProof/>
                    <w:webHidden/>
                  </w:rPr>
                  <w:instrText xml:space="preserve"> PAGEREF _Toc357489719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285108">
              <w:pPr>
                <w:pStyle w:val="TOC2"/>
                <w:tabs>
                  <w:tab w:val="right" w:leader="dot" w:pos="9350"/>
                </w:tabs>
                <w:rPr>
                  <w:noProof/>
                </w:rPr>
              </w:pPr>
              <w:hyperlink w:anchor="_Toc357489720" w:history="1">
                <w:r w:rsidR="000C63B6" w:rsidRPr="00A66205">
                  <w:rPr>
                    <w:rStyle w:val="Hyperlink"/>
                    <w:noProof/>
                  </w:rPr>
                  <w:t>Creating The Database</w:t>
                </w:r>
                <w:r w:rsidR="000C63B6">
                  <w:rPr>
                    <w:noProof/>
                    <w:webHidden/>
                  </w:rPr>
                  <w:tab/>
                </w:r>
                <w:r w:rsidR="000C63B6">
                  <w:rPr>
                    <w:noProof/>
                    <w:webHidden/>
                  </w:rPr>
                  <w:fldChar w:fldCharType="begin"/>
                </w:r>
                <w:r w:rsidR="000C63B6">
                  <w:rPr>
                    <w:noProof/>
                    <w:webHidden/>
                  </w:rPr>
                  <w:instrText xml:space="preserve"> PAGEREF _Toc357489720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285108">
              <w:pPr>
                <w:pStyle w:val="TOC2"/>
                <w:tabs>
                  <w:tab w:val="right" w:leader="dot" w:pos="9350"/>
                </w:tabs>
                <w:rPr>
                  <w:noProof/>
                </w:rPr>
              </w:pPr>
              <w:hyperlink w:anchor="_Toc357489721" w:history="1">
                <w:r w:rsidR="000C63B6" w:rsidRPr="00A66205">
                  <w:rPr>
                    <w:rStyle w:val="Hyperlink"/>
                    <w:noProof/>
                  </w:rPr>
                  <w:t>Installing The SSIS Package</w:t>
                </w:r>
                <w:r w:rsidR="000C63B6">
                  <w:rPr>
                    <w:noProof/>
                    <w:webHidden/>
                  </w:rPr>
                  <w:tab/>
                </w:r>
                <w:r w:rsidR="000C63B6">
                  <w:rPr>
                    <w:noProof/>
                    <w:webHidden/>
                  </w:rPr>
                  <w:fldChar w:fldCharType="begin"/>
                </w:r>
                <w:r w:rsidR="000C63B6">
                  <w:rPr>
                    <w:noProof/>
                    <w:webHidden/>
                  </w:rPr>
                  <w:instrText xml:space="preserve"> PAGEREF _Toc357489721 \h </w:instrText>
                </w:r>
                <w:r w:rsidR="000C63B6">
                  <w:rPr>
                    <w:noProof/>
                    <w:webHidden/>
                  </w:rPr>
                </w:r>
                <w:r w:rsidR="000C63B6">
                  <w:rPr>
                    <w:noProof/>
                    <w:webHidden/>
                  </w:rPr>
                  <w:fldChar w:fldCharType="separate"/>
                </w:r>
                <w:r w:rsidR="000C63B6">
                  <w:rPr>
                    <w:noProof/>
                    <w:webHidden/>
                  </w:rPr>
                  <w:t>3</w:t>
                </w:r>
                <w:r w:rsidR="000C63B6">
                  <w:rPr>
                    <w:noProof/>
                    <w:webHidden/>
                  </w:rPr>
                  <w:fldChar w:fldCharType="end"/>
                </w:r>
              </w:hyperlink>
            </w:p>
            <w:p w:rsidR="000C63B6" w:rsidRDefault="00285108">
              <w:pPr>
                <w:pStyle w:val="TOC1"/>
                <w:tabs>
                  <w:tab w:val="right" w:leader="dot" w:pos="9350"/>
                </w:tabs>
                <w:rPr>
                  <w:noProof/>
                </w:rPr>
              </w:pPr>
              <w:hyperlink w:anchor="_Toc357489722" w:history="1">
                <w:r w:rsidR="000C63B6" w:rsidRPr="00A66205">
                  <w:rPr>
                    <w:rStyle w:val="Hyperlink"/>
                    <w:noProof/>
                  </w:rPr>
                  <w:t>Using The Packages</w:t>
                </w:r>
                <w:r w:rsidR="000C63B6">
                  <w:rPr>
                    <w:noProof/>
                    <w:webHidden/>
                  </w:rPr>
                  <w:tab/>
                </w:r>
                <w:r w:rsidR="000C63B6">
                  <w:rPr>
                    <w:noProof/>
                    <w:webHidden/>
                  </w:rPr>
                  <w:fldChar w:fldCharType="begin"/>
                </w:r>
                <w:r w:rsidR="000C63B6">
                  <w:rPr>
                    <w:noProof/>
                    <w:webHidden/>
                  </w:rPr>
                  <w:instrText xml:space="preserve"> PAGEREF _Toc357489722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285108">
              <w:pPr>
                <w:pStyle w:val="TOC2"/>
                <w:tabs>
                  <w:tab w:val="right" w:leader="dot" w:pos="9350"/>
                </w:tabs>
                <w:rPr>
                  <w:noProof/>
                </w:rPr>
              </w:pPr>
              <w:hyperlink w:anchor="_Toc357489723" w:history="1">
                <w:r w:rsidR="000C63B6" w:rsidRPr="00A66205">
                  <w:rPr>
                    <w:rStyle w:val="Hyperlink"/>
                    <w:noProof/>
                  </w:rPr>
                  <w:t>Setting up notifications</w:t>
                </w:r>
                <w:r w:rsidR="000C63B6">
                  <w:rPr>
                    <w:noProof/>
                    <w:webHidden/>
                  </w:rPr>
                  <w:tab/>
                </w:r>
                <w:r w:rsidR="000C63B6">
                  <w:rPr>
                    <w:noProof/>
                    <w:webHidden/>
                  </w:rPr>
                  <w:fldChar w:fldCharType="begin"/>
                </w:r>
                <w:r w:rsidR="000C63B6">
                  <w:rPr>
                    <w:noProof/>
                    <w:webHidden/>
                  </w:rPr>
                  <w:instrText xml:space="preserve"> PAGEREF _Toc357489723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285108">
              <w:pPr>
                <w:pStyle w:val="TOC2"/>
                <w:tabs>
                  <w:tab w:val="right" w:leader="dot" w:pos="9350"/>
                </w:tabs>
                <w:rPr>
                  <w:noProof/>
                </w:rPr>
              </w:pPr>
              <w:hyperlink w:anchor="_Toc357489724" w:history="1">
                <w:r w:rsidR="000C63B6" w:rsidRPr="00A66205">
                  <w:rPr>
                    <w:rStyle w:val="Hyperlink"/>
                    <w:noProof/>
                  </w:rPr>
                  <w:t>Exception List</w:t>
                </w:r>
                <w:r w:rsidR="000C63B6">
                  <w:rPr>
                    <w:noProof/>
                    <w:webHidden/>
                  </w:rPr>
                  <w:tab/>
                </w:r>
                <w:r w:rsidR="000C63B6">
                  <w:rPr>
                    <w:noProof/>
                    <w:webHidden/>
                  </w:rPr>
                  <w:fldChar w:fldCharType="begin"/>
                </w:r>
                <w:r w:rsidR="000C63B6">
                  <w:rPr>
                    <w:noProof/>
                    <w:webHidden/>
                  </w:rPr>
                  <w:instrText xml:space="preserve"> PAGEREF _Toc357489724 \h </w:instrText>
                </w:r>
                <w:r w:rsidR="000C63B6">
                  <w:rPr>
                    <w:noProof/>
                    <w:webHidden/>
                  </w:rPr>
                </w:r>
                <w:r w:rsidR="000C63B6">
                  <w:rPr>
                    <w:noProof/>
                    <w:webHidden/>
                  </w:rPr>
                  <w:fldChar w:fldCharType="separate"/>
                </w:r>
                <w:r w:rsidR="000C63B6">
                  <w:rPr>
                    <w:noProof/>
                    <w:webHidden/>
                  </w:rPr>
                  <w:t>6</w:t>
                </w:r>
                <w:r w:rsidR="000C63B6">
                  <w:rPr>
                    <w:noProof/>
                    <w:webHidden/>
                  </w:rPr>
                  <w:fldChar w:fldCharType="end"/>
                </w:r>
              </w:hyperlink>
            </w:p>
            <w:p w:rsidR="000C63B6" w:rsidRDefault="00285108">
              <w:pPr>
                <w:pStyle w:val="TOC1"/>
                <w:tabs>
                  <w:tab w:val="right" w:leader="dot" w:pos="9350"/>
                </w:tabs>
                <w:rPr>
                  <w:noProof/>
                </w:rPr>
              </w:pPr>
              <w:hyperlink w:anchor="_Toc357489725" w:history="1">
                <w:r w:rsidR="000C63B6" w:rsidRPr="00A66205">
                  <w:rPr>
                    <w:rStyle w:val="Hyperlink"/>
                    <w:noProof/>
                  </w:rPr>
                  <w:t>Troubleshooting</w:t>
                </w:r>
                <w:r w:rsidR="000C63B6">
                  <w:rPr>
                    <w:noProof/>
                    <w:webHidden/>
                  </w:rPr>
                  <w:tab/>
                </w:r>
                <w:r w:rsidR="000C63B6">
                  <w:rPr>
                    <w:noProof/>
                    <w:webHidden/>
                  </w:rPr>
                  <w:fldChar w:fldCharType="begin"/>
                </w:r>
                <w:r w:rsidR="000C63B6">
                  <w:rPr>
                    <w:noProof/>
                    <w:webHidden/>
                  </w:rPr>
                  <w:instrText xml:space="preserve"> PAGEREF _Toc357489725 \h </w:instrText>
                </w:r>
                <w:r w:rsidR="000C63B6">
                  <w:rPr>
                    <w:noProof/>
                    <w:webHidden/>
                  </w:rPr>
                </w:r>
                <w:r w:rsidR="000C63B6">
                  <w:rPr>
                    <w:noProof/>
                    <w:webHidden/>
                  </w:rPr>
                  <w:fldChar w:fldCharType="separate"/>
                </w:r>
                <w:r w:rsidR="000C63B6">
                  <w:rPr>
                    <w:noProof/>
                    <w:webHidden/>
                  </w:rPr>
                  <w:t>7</w:t>
                </w:r>
                <w:r w:rsidR="000C63B6">
                  <w:rPr>
                    <w:noProof/>
                    <w:webHidden/>
                  </w:rPr>
                  <w:fldChar w:fldCharType="end"/>
                </w:r>
              </w:hyperlink>
            </w:p>
            <w:p w:rsidR="000C63B6" w:rsidRDefault="00285108">
              <w:pPr>
                <w:pStyle w:val="TOC2"/>
                <w:tabs>
                  <w:tab w:val="right" w:leader="dot" w:pos="9350"/>
                </w:tabs>
                <w:rPr>
                  <w:noProof/>
                </w:rPr>
              </w:pPr>
              <w:hyperlink w:anchor="_Toc357489726" w:history="1">
                <w:r w:rsidR="000C63B6" w:rsidRPr="00A66205">
                  <w:rPr>
                    <w:rStyle w:val="Hyperlink"/>
                    <w:noProof/>
                  </w:rPr>
                  <w:t>Event Log</w:t>
                </w:r>
                <w:r w:rsidR="000C63B6">
                  <w:rPr>
                    <w:noProof/>
                    <w:webHidden/>
                  </w:rPr>
                  <w:tab/>
                </w:r>
                <w:r w:rsidR="000C63B6">
                  <w:rPr>
                    <w:noProof/>
                    <w:webHidden/>
                  </w:rPr>
                  <w:fldChar w:fldCharType="begin"/>
                </w:r>
                <w:r w:rsidR="000C63B6">
                  <w:rPr>
                    <w:noProof/>
                    <w:webHidden/>
                  </w:rPr>
                  <w:instrText xml:space="preserve"> PAGEREF _Toc357489726 \h </w:instrText>
                </w:r>
                <w:r w:rsidR="000C63B6">
                  <w:rPr>
                    <w:noProof/>
                    <w:webHidden/>
                  </w:rPr>
                </w:r>
                <w:r w:rsidR="000C63B6">
                  <w:rPr>
                    <w:noProof/>
                    <w:webHidden/>
                  </w:rPr>
                  <w:fldChar w:fldCharType="separate"/>
                </w:r>
                <w:r w:rsidR="000C63B6">
                  <w:rPr>
                    <w:noProof/>
                    <w:webHidden/>
                  </w:rPr>
                  <w:t>7</w:t>
                </w:r>
                <w:r w:rsidR="000C63B6">
                  <w:rPr>
                    <w:noProof/>
                    <w:webHidden/>
                  </w:rPr>
                  <w:fldChar w:fldCharType="end"/>
                </w:r>
              </w:hyperlink>
            </w:p>
            <w:p w:rsidR="000C63B6" w:rsidRDefault="000C63B6">
              <w:r>
                <w:rPr>
                  <w:b/>
                  <w:bCs/>
                  <w:noProof/>
                </w:rPr>
                <w:fldChar w:fldCharType="end"/>
              </w:r>
            </w:p>
          </w:sdtContent>
        </w:sdt>
        <w:p w:rsidR="00407BC5" w:rsidRDefault="00407BC5">
          <w:r>
            <w:br w:type="page"/>
          </w:r>
        </w:p>
      </w:sdtContent>
    </w:sdt>
    <w:p w:rsidR="00153806" w:rsidRDefault="00407BC5" w:rsidP="00407BC5">
      <w:pPr>
        <w:pStyle w:val="Heading1"/>
      </w:pPr>
      <w:bookmarkStart w:id="0" w:name="_Toc357489716"/>
      <w:r>
        <w:lastRenderedPageBreak/>
        <w:t>Introduction</w:t>
      </w:r>
      <w:bookmarkEnd w:id="0"/>
    </w:p>
    <w:p w:rsidR="00407BC5" w:rsidRDefault="00407BC5" w:rsidP="00407BC5">
      <w:r>
        <w:t>This application uses a SSIS Package to send messages to different customers for different purposes.</w:t>
      </w:r>
    </w:p>
    <w:p w:rsidR="00407BC5" w:rsidRDefault="00407BC5">
      <w:r>
        <w:br w:type="page"/>
      </w:r>
    </w:p>
    <w:p w:rsidR="00407BC5" w:rsidRDefault="00461129" w:rsidP="00407BC5">
      <w:pPr>
        <w:pStyle w:val="Heading1"/>
      </w:pPr>
      <w:bookmarkStart w:id="1" w:name="_Toc357489717"/>
      <w:r>
        <w:lastRenderedPageBreak/>
        <w:t>Installation</w:t>
      </w:r>
      <w:bookmarkEnd w:id="1"/>
    </w:p>
    <w:p w:rsidR="00407BC5" w:rsidRDefault="00407BC5" w:rsidP="00407BC5">
      <w:pPr>
        <w:pStyle w:val="Heading2"/>
      </w:pPr>
      <w:bookmarkStart w:id="2" w:name="_Toc357489718"/>
      <w:r>
        <w:t>Prerequisites</w:t>
      </w:r>
      <w:bookmarkEnd w:id="2"/>
    </w:p>
    <w:p w:rsidR="00073A65" w:rsidRDefault="00407BC5" w:rsidP="00407BC5">
      <w:r>
        <w:t>This system has been designed to run on the Windows platform and has been tested on Windows Server 2003. It utilizes SQL Server 2008 R2 Integration Services and will not work on lower versions of Integration Services</w:t>
      </w:r>
      <w:r w:rsidR="003B6FE9">
        <w:t>.</w:t>
      </w:r>
    </w:p>
    <w:p w:rsidR="00073A65" w:rsidRDefault="00073A65" w:rsidP="00073A65">
      <w:pPr>
        <w:pStyle w:val="Heading2"/>
      </w:pPr>
      <w:bookmarkStart w:id="3" w:name="_Toc357489719"/>
      <w:r>
        <w:t>Installation Steps</w:t>
      </w:r>
      <w:bookmarkEnd w:id="3"/>
    </w:p>
    <w:p w:rsidR="00073A65" w:rsidRDefault="00073A65" w:rsidP="00073A65">
      <w:r>
        <w:t>Installing the systems has two parts:</w:t>
      </w:r>
    </w:p>
    <w:p w:rsidR="00073A65" w:rsidRDefault="00073A65" w:rsidP="00073A65">
      <w:pPr>
        <w:pStyle w:val="ListParagraph"/>
        <w:numPr>
          <w:ilvl w:val="0"/>
          <w:numId w:val="1"/>
        </w:numPr>
      </w:pPr>
      <w:r>
        <w:t>Creating the Database</w:t>
      </w:r>
    </w:p>
    <w:p w:rsidR="00073A65" w:rsidRDefault="00073A65" w:rsidP="00073A65">
      <w:pPr>
        <w:pStyle w:val="ListParagraph"/>
        <w:numPr>
          <w:ilvl w:val="0"/>
          <w:numId w:val="1"/>
        </w:numPr>
      </w:pPr>
      <w:r>
        <w:t>Installing the SSIS package</w:t>
      </w:r>
    </w:p>
    <w:p w:rsidR="00073A65" w:rsidRDefault="00073A65" w:rsidP="00073A65">
      <w:pPr>
        <w:pStyle w:val="Heading2"/>
      </w:pPr>
      <w:bookmarkStart w:id="4" w:name="_Toc357489720"/>
      <w:r>
        <w:t xml:space="preserve">Creating </w:t>
      </w:r>
      <w:proofErr w:type="gramStart"/>
      <w:r>
        <w:t>The</w:t>
      </w:r>
      <w:proofErr w:type="gramEnd"/>
      <w:r>
        <w:t xml:space="preserve"> Database</w:t>
      </w:r>
      <w:bookmarkEnd w:id="4"/>
    </w:p>
    <w:p w:rsidR="00073A65" w:rsidRPr="00073A65" w:rsidRDefault="00073A65" w:rsidP="00073A65">
      <w:pPr>
        <w:pStyle w:val="ListParagraph"/>
        <w:numPr>
          <w:ilvl w:val="0"/>
          <w:numId w:val="2"/>
        </w:numPr>
      </w:pPr>
      <w:r>
        <w:t xml:space="preserve">In the package folder you will see a file called </w:t>
      </w:r>
      <w:r w:rsidRPr="00073A65">
        <w:rPr>
          <w:b/>
        </w:rPr>
        <w:t>JMMB_CustomerNotification_1.0.0.0.sql</w:t>
      </w:r>
      <w:r>
        <w:t xml:space="preserve">. Run it against the MSSQL instance you wish to host the database. </w:t>
      </w:r>
      <w:r w:rsidRPr="00073A65">
        <w:rPr>
          <w:i/>
        </w:rPr>
        <w:t xml:space="preserve">Note: It by default will create a database called </w:t>
      </w:r>
      <w:proofErr w:type="spellStart"/>
      <w:r w:rsidRPr="00073A65">
        <w:rPr>
          <w:i/>
        </w:rPr>
        <w:t>JMMB_CustomerNotification</w:t>
      </w:r>
      <w:proofErr w:type="spellEnd"/>
      <w:r w:rsidRPr="00073A65">
        <w:rPr>
          <w:i/>
        </w:rPr>
        <w:t>. If a database is already there by that name, you can change the script to create another database.</w:t>
      </w:r>
    </w:p>
    <w:p w:rsidR="00073A65" w:rsidRDefault="00073A65" w:rsidP="00073A65">
      <w:pPr>
        <w:pStyle w:val="Heading2"/>
      </w:pPr>
      <w:bookmarkStart w:id="5" w:name="_Toc357489721"/>
      <w:r>
        <w:t xml:space="preserve">Installing </w:t>
      </w:r>
      <w:proofErr w:type="gramStart"/>
      <w:r>
        <w:t>The</w:t>
      </w:r>
      <w:proofErr w:type="gramEnd"/>
      <w:r>
        <w:t xml:space="preserve"> SSIS Package</w:t>
      </w:r>
      <w:bookmarkEnd w:id="5"/>
    </w:p>
    <w:p w:rsidR="009859DA" w:rsidRDefault="00BB0E3B" w:rsidP="00073A65">
      <w:pPr>
        <w:pStyle w:val="ListParagraph"/>
        <w:numPr>
          <w:ilvl w:val="0"/>
          <w:numId w:val="3"/>
        </w:numPr>
      </w:pPr>
      <w:r>
        <w:t>Copy the package files to a folder.</w:t>
      </w:r>
    </w:p>
    <w:p w:rsidR="00BB0E3B" w:rsidRDefault="00BB0E3B" w:rsidP="00BB0E3B">
      <w:pPr>
        <w:pStyle w:val="ListParagraph"/>
        <w:numPr>
          <w:ilvl w:val="0"/>
          <w:numId w:val="3"/>
        </w:numPr>
      </w:pPr>
      <w:r>
        <w:t xml:space="preserve">Open both package and change the connections settings for connection </w:t>
      </w:r>
      <w:proofErr w:type="spellStart"/>
      <w:r w:rsidRPr="00BB0E3B">
        <w:rPr>
          <w:b/>
        </w:rPr>
        <w:t>SSISConfiguration</w:t>
      </w:r>
      <w:proofErr w:type="spellEnd"/>
      <w:r>
        <w:rPr>
          <w:b/>
        </w:rPr>
        <w:t xml:space="preserve"> </w:t>
      </w:r>
      <w:r>
        <w:t xml:space="preserve">in the </w:t>
      </w:r>
      <w:r w:rsidRPr="00BB0E3B">
        <w:rPr>
          <w:b/>
        </w:rPr>
        <w:t>Connection Manager</w:t>
      </w:r>
      <w:r>
        <w:t xml:space="preserve"> to point to the </w:t>
      </w:r>
      <w:proofErr w:type="spellStart"/>
      <w:r w:rsidRPr="00F47C9D">
        <w:rPr>
          <w:b/>
        </w:rPr>
        <w:t>JMMB_</w:t>
      </w:r>
      <w:proofErr w:type="gramStart"/>
      <w:r w:rsidRPr="00F47C9D">
        <w:rPr>
          <w:b/>
        </w:rPr>
        <w:t>CustomerNotification</w:t>
      </w:r>
      <w:proofErr w:type="spellEnd"/>
      <w:r>
        <w:t xml:space="preserve">  database</w:t>
      </w:r>
      <w:proofErr w:type="gramEnd"/>
      <w:r>
        <w:t xml:space="preserve">. This will allow it to </w:t>
      </w:r>
      <w:proofErr w:type="spellStart"/>
      <w:r>
        <w:t>pickup</w:t>
      </w:r>
      <w:proofErr w:type="spellEnd"/>
      <w:r>
        <w:t xml:space="preserve"> the rest of the configuration</w:t>
      </w:r>
      <w:r w:rsidR="003B3E18">
        <w:t xml:space="preserve"> for each package.</w:t>
      </w:r>
    </w:p>
    <w:p w:rsidR="00494E06" w:rsidRDefault="00155D68" w:rsidP="00BB0E3B">
      <w:pPr>
        <w:pStyle w:val="ListParagraph"/>
        <w:numPr>
          <w:ilvl w:val="0"/>
          <w:numId w:val="3"/>
        </w:numPr>
      </w:pPr>
      <w:r>
        <w:t>T</w:t>
      </w:r>
      <w:r w:rsidR="00494E06">
        <w:t xml:space="preserve">he </w:t>
      </w:r>
      <w:proofErr w:type="spellStart"/>
      <w:r w:rsidR="00494E06" w:rsidRPr="00F47C9D">
        <w:rPr>
          <w:b/>
        </w:rPr>
        <w:t>JMMB_</w:t>
      </w:r>
      <w:proofErr w:type="gramStart"/>
      <w:r w:rsidR="00494E06" w:rsidRPr="00F47C9D">
        <w:rPr>
          <w:b/>
        </w:rPr>
        <w:t>CustomerNotification</w:t>
      </w:r>
      <w:proofErr w:type="spellEnd"/>
      <w:r w:rsidR="00494E06">
        <w:t xml:space="preserve">  database</w:t>
      </w:r>
      <w:proofErr w:type="gramEnd"/>
      <w:r w:rsidR="00494E06">
        <w:t xml:space="preserve"> has a the </w:t>
      </w:r>
      <w:r w:rsidR="00494E06" w:rsidRPr="00BB0E3B">
        <w:rPr>
          <w:b/>
        </w:rPr>
        <w:t>SSIS Configurations</w:t>
      </w:r>
      <w:r w:rsidR="00494E06">
        <w:rPr>
          <w:b/>
        </w:rPr>
        <w:t xml:space="preserve"> </w:t>
      </w:r>
      <w:r w:rsidR="00494E06">
        <w:t xml:space="preserve">table. This </w:t>
      </w:r>
      <w:r w:rsidR="00486BBB">
        <w:t>table</w:t>
      </w:r>
      <w:r w:rsidR="00494E06">
        <w:t xml:space="preserve"> contains the configuration values for anything in the package that would need</w:t>
      </w:r>
      <w:r>
        <w:t xml:space="preserve"> to be</w:t>
      </w:r>
      <w:r w:rsidR="00494E06">
        <w:t xml:space="preserve"> </w:t>
      </w:r>
      <w:r>
        <w:t>configured</w:t>
      </w:r>
      <w:r w:rsidR="00494E06">
        <w:t xml:space="preserve"> in a new environment. Below is a table of the configuration values, the package they belong to and </w:t>
      </w:r>
      <w:r>
        <w:t>their</w:t>
      </w:r>
      <w:r w:rsidR="00494E06">
        <w:t xml:space="preserve"> purpose.</w:t>
      </w:r>
      <w:r w:rsidR="00486BBB">
        <w:t xml:space="preserve"> Change the </w:t>
      </w:r>
      <w:r w:rsidR="00486BBB" w:rsidRPr="00155D68">
        <w:rPr>
          <w:b/>
        </w:rPr>
        <w:t>Value</w:t>
      </w:r>
      <w:r w:rsidR="00486BBB">
        <w:t xml:space="preserve"> column to match your environment.</w:t>
      </w:r>
    </w:p>
    <w:tbl>
      <w:tblPr>
        <w:tblStyle w:val="LightShading"/>
        <w:tblW w:w="9576" w:type="dxa"/>
        <w:tblLook w:val="04A0" w:firstRow="1" w:lastRow="0" w:firstColumn="1" w:lastColumn="0" w:noHBand="0" w:noVBand="1"/>
      </w:tblPr>
      <w:tblGrid>
        <w:gridCol w:w="1653"/>
        <w:gridCol w:w="3571"/>
        <w:gridCol w:w="1669"/>
        <w:gridCol w:w="2683"/>
      </w:tblGrid>
      <w:tr w:rsidR="00486BBB" w:rsidRPr="00486BBB" w:rsidTr="00486BB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w:t>
            </w:r>
          </w:p>
        </w:tc>
        <w:tc>
          <w:tcPr>
            <w:tcW w:w="3316"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Configuration</w:t>
            </w:r>
          </w:p>
        </w:tc>
        <w:tc>
          <w:tcPr>
            <w:tcW w:w="1669"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Description</w:t>
            </w:r>
          </w:p>
        </w:tc>
        <w:tc>
          <w:tcPr>
            <w:tcW w:w="2683" w:type="dxa"/>
            <w:noWrap/>
            <w:hideMark/>
          </w:tcPr>
          <w:p w:rsidR="00486BBB" w:rsidRPr="00486BBB" w:rsidRDefault="00486BBB" w:rsidP="00486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Example</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CustomerDB</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1669" w:type="dxa"/>
            <w:noWrap/>
            <w:hideMark/>
          </w:tcPr>
          <w:p w:rsidR="00486BBB" w:rsidRPr="00486BBB" w:rsidRDefault="00285108"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Connection String t</w:t>
            </w:r>
            <w:r w:rsidR="00486BBB" w:rsidRPr="00486BBB">
              <w:rPr>
                <w:rFonts w:ascii="Calibri" w:eastAsia="Times New Roman" w:hAnsi="Calibri" w:cs="Times New Roman"/>
                <w:color w:val="000000"/>
                <w:lang w:eastAsia="en-JM"/>
              </w:rPr>
              <w:t xml:space="preserve">o the database with </w:t>
            </w:r>
            <w:r w:rsidR="00486BBB" w:rsidRPr="00486BBB">
              <w:rPr>
                <w:rFonts w:ascii="Calibri" w:eastAsia="Times New Roman" w:hAnsi="Calibri" w:cs="Times New Roman"/>
                <w:color w:val="000000"/>
                <w:lang w:eastAsia="en-JM"/>
              </w:rPr>
              <w:lastRenderedPageBreak/>
              <w:t>the CLIENT table containing all the customers information</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w:t>
            </w:r>
            <w:r w:rsidRPr="00486BBB">
              <w:rPr>
                <w:rFonts w:ascii="Calibri" w:eastAsia="Times New Roman" w:hAnsi="Calibri" w:cs="Times New Roman"/>
                <w:color w:val="000000"/>
                <w:lang w:eastAsia="en-JM"/>
              </w:rPr>
              <w:lastRenderedPageBreak/>
              <w:t>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Name=SSIS-JMMBCustomerFileUpdatePackage-{9B5AE74D-0478-47E3-B4EA-4D6D70B15696}LocalHost.JMMB_CustomerNotification;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lastRenderedPageBreak/>
              <w:t>JMMBBulkCustomerFileUpdatePackage</w:t>
            </w:r>
            <w:proofErr w:type="spellEnd"/>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\Package.Connections[JMMBCustomerNotificationPackage.dtsx].Properties[ConnectionString]</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Path to the </w:t>
            </w:r>
            <w:proofErr w:type="spellStart"/>
            <w:r w:rsidRPr="00486BBB">
              <w:rPr>
                <w:rFonts w:ascii="Calibri" w:eastAsia="Times New Roman" w:hAnsi="Calibri" w:cs="Times New Roman"/>
                <w:color w:val="000000"/>
                <w:lang w:eastAsia="en-JM"/>
              </w:rPr>
              <w:t>JMMBCustomerNotificationPackage.dtsx</w:t>
            </w:r>
            <w:proofErr w:type="spellEnd"/>
            <w:r w:rsidRPr="00486BBB">
              <w:rPr>
                <w:rFonts w:ascii="Calibri" w:eastAsia="Times New Roman" w:hAnsi="Calibri" w:cs="Times New Roman"/>
                <w:color w:val="000000"/>
                <w:lang w:eastAsia="en-JM"/>
              </w:rPr>
              <w:t xml:space="preserve"> Package</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C:\SSIS_BithdayNotification\JMMBCustomerNotificationPackage.dtsx</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\Package.Connections[NotificationDB].Properties[ConnectionString]</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sidR="00285108">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database</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True;Application</w:t>
            </w:r>
            <w:proofErr w:type="spellEnd"/>
            <w:r w:rsidRPr="00486BBB">
              <w:rPr>
                <w:rFonts w:ascii="Calibri" w:eastAsia="Times New Roman" w:hAnsi="Calibri" w:cs="Times New Roman"/>
                <w:color w:val="000000"/>
                <w:lang w:eastAsia="en-JM"/>
              </w:rPr>
              <w:t xml:space="preserve"> Name=SSIS-JMMBBulkCustomerFileUpdatePackage-{C31436C9-D856-460B-BCEF-B7FF04B1AABA}LocalHost.JMMB_CustomerNotification;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JMMBBulkCustomerFileUpdatePackage</w:t>
            </w:r>
            <w:proofErr w:type="spellEnd"/>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\Package.Variables[User::MissingInformationFolder].Properties[Value]</w:t>
            </w:r>
          </w:p>
        </w:tc>
        <w:tc>
          <w:tcPr>
            <w:tcW w:w="1669" w:type="dxa"/>
            <w:noWrap/>
            <w:hideMark/>
          </w:tcPr>
          <w:p w:rsidR="00486BBB" w:rsidRPr="00486BBB" w:rsidRDefault="00486BBB" w:rsidP="0028510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sidR="00285108">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ath to store logs of the customers with missing information, must end with backslash</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C:\customerfiles\missinginfo\</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\Package.Connections[LocalHost.JMMB_Notification].Properties[ConnectionString]</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Connection String </w:t>
            </w:r>
            <w:r w:rsidR="00285108">
              <w:rPr>
                <w:rFonts w:ascii="Calibri" w:eastAsia="Times New Roman" w:hAnsi="Calibri" w:cs="Times New Roman"/>
                <w:color w:val="000000"/>
                <w:lang w:eastAsia="en-JM"/>
              </w:rPr>
              <w:t>t</w:t>
            </w:r>
            <w:r w:rsidRPr="00486BBB">
              <w:rPr>
                <w:rFonts w:ascii="Calibri" w:eastAsia="Times New Roman" w:hAnsi="Calibri" w:cs="Times New Roman"/>
                <w:color w:val="000000"/>
                <w:lang w:eastAsia="en-JM"/>
              </w:rPr>
              <w:t xml:space="preserve">o the </w:t>
            </w:r>
            <w:proofErr w:type="spellStart"/>
            <w:r w:rsidRPr="00486BBB">
              <w:rPr>
                <w:rFonts w:ascii="Calibri" w:eastAsia="Times New Roman" w:hAnsi="Calibri" w:cs="Times New Roman"/>
                <w:color w:val="000000"/>
                <w:lang w:eastAsia="en-JM"/>
              </w:rPr>
              <w:t>JMMB_CustomerNotification</w:t>
            </w:r>
            <w:proofErr w:type="spellEnd"/>
            <w:r w:rsidRPr="00486BBB">
              <w:rPr>
                <w:rFonts w:ascii="Calibri" w:eastAsia="Times New Roman" w:hAnsi="Calibri" w:cs="Times New Roman"/>
                <w:color w:val="000000"/>
                <w:lang w:eastAsia="en-JM"/>
              </w:rPr>
              <w:t xml:space="preserve"> database</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Data Source=.</w:t>
            </w:r>
            <w:proofErr w:type="gramStart"/>
            <w:r w:rsidRPr="00486BBB">
              <w:rPr>
                <w:rFonts w:ascii="Calibri" w:eastAsia="Times New Roman" w:hAnsi="Calibri" w:cs="Times New Roman"/>
                <w:color w:val="000000"/>
                <w:lang w:eastAsia="en-JM"/>
              </w:rPr>
              <w:t>;I</w:t>
            </w:r>
            <w:proofErr w:type="gramEnd"/>
            <w:r w:rsidRPr="00486BBB">
              <w:rPr>
                <w:rFonts w:ascii="Calibri" w:eastAsia="Times New Roman" w:hAnsi="Calibri" w:cs="Times New Roman"/>
                <w:color w:val="000000"/>
                <w:lang w:eastAsia="en-JM"/>
              </w:rPr>
              <w:t xml:space="preserve">nitial </w:t>
            </w:r>
            <w:proofErr w:type="spellStart"/>
            <w:r w:rsidRPr="00486BBB">
              <w:rPr>
                <w:rFonts w:ascii="Calibri" w:eastAsia="Times New Roman" w:hAnsi="Calibri" w:cs="Times New Roman"/>
                <w:color w:val="000000"/>
                <w:lang w:eastAsia="en-JM"/>
              </w:rPr>
              <w:t>Catalog</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JMMB_CustomerNotification;Integrated</w:t>
            </w:r>
            <w:proofErr w:type="spellEnd"/>
            <w:r w:rsidRPr="00486BBB">
              <w:rPr>
                <w:rFonts w:ascii="Calibri" w:eastAsia="Times New Roman" w:hAnsi="Calibri" w:cs="Times New Roman"/>
                <w:color w:val="000000"/>
                <w:lang w:eastAsia="en-JM"/>
              </w:rPr>
              <w:t xml:space="preserve"> Security=</w:t>
            </w:r>
            <w:proofErr w:type="spellStart"/>
            <w:r w:rsidRPr="00486BBB">
              <w:rPr>
                <w:rFonts w:ascii="Calibri" w:eastAsia="Times New Roman" w:hAnsi="Calibri" w:cs="Times New Roman"/>
                <w:color w:val="000000"/>
                <w:lang w:eastAsia="en-JM"/>
              </w:rPr>
              <w:t>True;Persist</w:t>
            </w:r>
            <w:proofErr w:type="spellEnd"/>
            <w:r w:rsidRPr="00486BBB">
              <w:rPr>
                <w:rFonts w:ascii="Calibri" w:eastAsia="Times New Roman" w:hAnsi="Calibri" w:cs="Times New Roman"/>
                <w:color w:val="000000"/>
                <w:lang w:eastAsia="en-JM"/>
              </w:rPr>
              <w:t xml:space="preserve"> Security Info=</w:t>
            </w:r>
            <w:proofErr w:type="spellStart"/>
            <w:r w:rsidRPr="00486BBB">
              <w:rPr>
                <w:rFonts w:ascii="Calibri" w:eastAsia="Times New Roman" w:hAnsi="Calibri" w:cs="Times New Roman"/>
                <w:color w:val="000000"/>
                <w:lang w:eastAsia="en-JM"/>
              </w:rPr>
              <w:t>False;Application</w:t>
            </w:r>
            <w:proofErr w:type="spellEnd"/>
            <w:r w:rsidRPr="00486BBB">
              <w:rPr>
                <w:rFonts w:ascii="Calibri" w:eastAsia="Times New Roman" w:hAnsi="Calibri" w:cs="Times New Roman"/>
                <w:color w:val="000000"/>
                <w:lang w:eastAsia="en-JM"/>
              </w:rPr>
              <w:t xml:space="preserve"> Name=SSIS-JMMBCustomerNotificationPackage-{3501384A-658D-48EF-A080-3A45CF3BDEF0}LocalHost.JMMB_Notification;</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Package.Connections</w:t>
            </w:r>
            <w:proofErr w:type="spellEnd"/>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SMSService</w:t>
            </w:r>
            <w:proofErr w:type="spellEnd"/>
            <w:r w:rsidRPr="00486BBB">
              <w:rPr>
                <w:rFonts w:ascii="Calibri" w:eastAsia="Times New Roman" w:hAnsi="Calibri" w:cs="Times New Roman"/>
                <w:color w:val="000000"/>
                <w:lang w:eastAsia="en-JM"/>
              </w:rPr>
              <w:t>].Properties[</w:t>
            </w:r>
            <w:proofErr w:type="spellStart"/>
            <w:r w:rsidRPr="00486BBB">
              <w:rPr>
                <w:rFonts w:ascii="Calibri" w:eastAsia="Times New Roman" w:hAnsi="Calibri" w:cs="Times New Roman"/>
                <w:color w:val="000000"/>
                <w:lang w:eastAsia="en-JM"/>
              </w:rPr>
              <w:t>ConnectionString</w:t>
            </w:r>
            <w:proofErr w:type="spellEnd"/>
            <w:r w:rsidRPr="00486BBB">
              <w:rPr>
                <w:rFonts w:ascii="Calibri" w:eastAsia="Times New Roman" w:hAnsi="Calibri" w:cs="Times New Roman"/>
                <w:color w:val="000000"/>
                <w:lang w:eastAsia="en-JM"/>
              </w:rPr>
              <w:t>]</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proofErr w:type="spellStart"/>
            <w:r w:rsidRPr="00486BBB">
              <w:rPr>
                <w:rFonts w:ascii="Calibri" w:eastAsia="Times New Roman" w:hAnsi="Calibri" w:cs="Times New Roman"/>
                <w:color w:val="000000"/>
                <w:lang w:eastAsia="en-JM"/>
              </w:rPr>
              <w:t>Url</w:t>
            </w:r>
            <w:proofErr w:type="spellEnd"/>
            <w:r w:rsidRPr="00486BBB">
              <w:rPr>
                <w:rFonts w:ascii="Calibri" w:eastAsia="Times New Roman" w:hAnsi="Calibri" w:cs="Times New Roman"/>
                <w:color w:val="000000"/>
                <w:lang w:eastAsia="en-JM"/>
              </w:rPr>
              <w:t xml:space="preserve"> of the SMS Web Service</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http://localhost/AlertService.svc</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w:t>
            </w:r>
            <w:r w:rsidRPr="00486BBB">
              <w:rPr>
                <w:rFonts w:ascii="Calibri" w:eastAsia="Times New Roman" w:hAnsi="Calibri" w:cs="Times New Roman"/>
                <w:color w:val="000000"/>
                <w:lang w:eastAsia="en-JM"/>
              </w:rPr>
              <w:lastRenderedPageBreak/>
              <w:t>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ArchivePath</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28510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Folder </w:t>
            </w:r>
            <w:r w:rsidR="00285108">
              <w:rPr>
                <w:rFonts w:ascii="Calibri" w:eastAsia="Times New Roman" w:hAnsi="Calibri" w:cs="Times New Roman"/>
                <w:color w:val="000000"/>
                <w:lang w:eastAsia="en-JM"/>
              </w:rPr>
              <w:t>p</w:t>
            </w:r>
            <w:r w:rsidRPr="00486BBB">
              <w:rPr>
                <w:rFonts w:ascii="Calibri" w:eastAsia="Times New Roman" w:hAnsi="Calibri" w:cs="Times New Roman"/>
                <w:color w:val="000000"/>
                <w:lang w:eastAsia="en-JM"/>
              </w:rPr>
              <w:t xml:space="preserve">ath to store processed </w:t>
            </w:r>
            <w:r w:rsidRPr="00486BBB">
              <w:rPr>
                <w:rFonts w:ascii="Calibri" w:eastAsia="Times New Roman" w:hAnsi="Calibri" w:cs="Times New Roman"/>
                <w:color w:val="000000"/>
                <w:lang w:eastAsia="en-JM"/>
              </w:rPr>
              <w:lastRenderedPageBreak/>
              <w:t>files, must end with backslash</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c:\customerfiles\archive\</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lastRenderedPageBreak/>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JMMBEmailAddress</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Email</w:t>
            </w:r>
            <w:r w:rsidR="00285108">
              <w:rPr>
                <w:rFonts w:ascii="Calibri" w:eastAsia="Times New Roman" w:hAnsi="Calibri" w:cs="Times New Roman"/>
                <w:color w:val="000000"/>
                <w:lang w:eastAsia="en-JM"/>
              </w:rPr>
              <w:t xml:space="preserve"> address</w:t>
            </w:r>
            <w:r w:rsidRPr="00486BBB">
              <w:rPr>
                <w:rFonts w:ascii="Calibri" w:eastAsia="Times New Roman" w:hAnsi="Calibri" w:cs="Times New Roman"/>
                <w:color w:val="000000"/>
                <w:lang w:eastAsia="en-JM"/>
              </w:rPr>
              <w:t xml:space="preserve"> to send emails as</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DoNotReply@JMMB.com</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SMTPServer</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SMTP Server </w:t>
            </w:r>
            <w:proofErr w:type="spellStart"/>
            <w:r w:rsidRPr="00486BBB">
              <w:rPr>
                <w:rFonts w:ascii="Calibri" w:eastAsia="Times New Roman" w:hAnsi="Calibri" w:cs="Times New Roman"/>
                <w:color w:val="000000"/>
                <w:lang w:eastAsia="en-JM"/>
              </w:rPr>
              <w:t>Url</w:t>
            </w:r>
            <w:proofErr w:type="spellEnd"/>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mail.server.com</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TemplateEndDelimiter</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Ending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486BBB" w:rsidRPr="00486BBB" w:rsidTr="00486BB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\Package.Variables[User::TemplateStartingDelimiter].Properties[Value]</w:t>
            </w:r>
          </w:p>
        </w:tc>
        <w:tc>
          <w:tcPr>
            <w:tcW w:w="1669"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 xml:space="preserve">Starting text </w:t>
            </w:r>
            <w:proofErr w:type="spellStart"/>
            <w:r w:rsidRPr="00486BBB">
              <w:rPr>
                <w:rFonts w:ascii="Calibri" w:eastAsia="Times New Roman" w:hAnsi="Calibri" w:cs="Times New Roman"/>
                <w:color w:val="000000"/>
                <w:lang w:eastAsia="en-JM"/>
              </w:rPr>
              <w:t>delimter</w:t>
            </w:r>
            <w:proofErr w:type="spellEnd"/>
            <w:r w:rsidRPr="00486BBB">
              <w:rPr>
                <w:rFonts w:ascii="Calibri" w:eastAsia="Times New Roman" w:hAnsi="Calibri" w:cs="Times New Roman"/>
                <w:color w:val="000000"/>
                <w:lang w:eastAsia="en-JM"/>
              </w:rPr>
              <w:t xml:space="preserve"> that will wrap tokens, like Coloum1</w:t>
            </w:r>
          </w:p>
        </w:tc>
        <w:tc>
          <w:tcPr>
            <w:tcW w:w="2683" w:type="dxa"/>
            <w:noWrap/>
            <w:hideMark/>
          </w:tcPr>
          <w:p w:rsidR="00486BBB" w:rsidRPr="00486BBB" w:rsidRDefault="00486BBB" w:rsidP="00486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{_</w:t>
            </w:r>
          </w:p>
        </w:tc>
      </w:tr>
      <w:tr w:rsidR="00486BBB" w:rsidRPr="00486BBB" w:rsidTr="00486BBB">
        <w:trPr>
          <w:trHeight w:val="300"/>
        </w:trPr>
        <w:tc>
          <w:tcPr>
            <w:cnfStyle w:val="001000000000" w:firstRow="0" w:lastRow="0" w:firstColumn="1" w:lastColumn="0" w:oddVBand="0" w:evenVBand="0" w:oddHBand="0" w:evenHBand="0" w:firstRowFirstColumn="0" w:firstRowLastColumn="0" w:lastRowFirstColumn="0" w:lastRowLastColumn="0"/>
            <w:tcW w:w="1908" w:type="dxa"/>
            <w:hideMark/>
          </w:tcPr>
          <w:p w:rsidR="00486BBB" w:rsidRPr="00486BBB" w:rsidRDefault="00486BBB" w:rsidP="00486BBB">
            <w:pPr>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JMMBCustomerNotificationPackage</w:t>
            </w:r>
          </w:p>
        </w:tc>
        <w:tc>
          <w:tcPr>
            <w:tcW w:w="3316"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w:t>
            </w:r>
            <w:proofErr w:type="spellStart"/>
            <w:r w:rsidRPr="00486BBB">
              <w:rPr>
                <w:rFonts w:ascii="Calibri" w:eastAsia="Times New Roman" w:hAnsi="Calibri" w:cs="Times New Roman"/>
                <w:color w:val="000000"/>
                <w:lang w:eastAsia="en-JM"/>
              </w:rPr>
              <w:t>Package.Variables</w:t>
            </w:r>
            <w:proofErr w:type="spellEnd"/>
            <w:r w:rsidRPr="00486BBB">
              <w:rPr>
                <w:rFonts w:ascii="Calibri" w:eastAsia="Times New Roman" w:hAnsi="Calibri" w:cs="Times New Roman"/>
                <w:color w:val="000000"/>
                <w:lang w:eastAsia="en-JM"/>
              </w:rPr>
              <w:t>[User::</w:t>
            </w:r>
            <w:proofErr w:type="spellStart"/>
            <w:r w:rsidRPr="00486BBB">
              <w:rPr>
                <w:rFonts w:ascii="Calibri" w:eastAsia="Times New Roman" w:hAnsi="Calibri" w:cs="Times New Roman"/>
                <w:color w:val="000000"/>
                <w:lang w:eastAsia="en-JM"/>
              </w:rPr>
              <w:t>WSDLFileLocation</w:t>
            </w:r>
            <w:proofErr w:type="spellEnd"/>
            <w:r w:rsidRPr="00486BBB">
              <w:rPr>
                <w:rFonts w:ascii="Calibri" w:eastAsia="Times New Roman" w:hAnsi="Calibri" w:cs="Times New Roman"/>
                <w:color w:val="000000"/>
                <w:lang w:eastAsia="en-JM"/>
              </w:rPr>
              <w:t>].Properties[Value]</w:t>
            </w:r>
          </w:p>
        </w:tc>
        <w:tc>
          <w:tcPr>
            <w:tcW w:w="1669" w:type="dxa"/>
            <w:noWrap/>
            <w:hideMark/>
          </w:tcPr>
          <w:p w:rsidR="00486BBB" w:rsidRPr="00486BBB" w:rsidRDefault="00285108"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Pr>
                <w:rFonts w:ascii="Calibri" w:eastAsia="Times New Roman" w:hAnsi="Calibri" w:cs="Times New Roman"/>
                <w:color w:val="000000"/>
                <w:lang w:eastAsia="en-JM"/>
              </w:rPr>
              <w:t xml:space="preserve">SMS Service WSDL </w:t>
            </w:r>
            <w:r w:rsidR="00486BBB" w:rsidRPr="00486BBB">
              <w:rPr>
                <w:rFonts w:ascii="Calibri" w:eastAsia="Times New Roman" w:hAnsi="Calibri" w:cs="Times New Roman"/>
                <w:color w:val="000000"/>
                <w:lang w:eastAsia="en-JM"/>
              </w:rPr>
              <w:t>File Path</w:t>
            </w:r>
            <w:bookmarkStart w:id="6" w:name="_GoBack"/>
            <w:bookmarkEnd w:id="6"/>
          </w:p>
        </w:tc>
        <w:tc>
          <w:tcPr>
            <w:tcW w:w="2683" w:type="dxa"/>
            <w:noWrap/>
            <w:hideMark/>
          </w:tcPr>
          <w:p w:rsidR="00486BBB" w:rsidRPr="00486BBB" w:rsidRDefault="00486BBB" w:rsidP="00486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JM"/>
              </w:rPr>
            </w:pPr>
            <w:r w:rsidRPr="00486BBB">
              <w:rPr>
                <w:rFonts w:ascii="Calibri" w:eastAsia="Times New Roman" w:hAnsi="Calibri" w:cs="Times New Roman"/>
                <w:color w:val="000000"/>
                <w:lang w:eastAsia="en-JM"/>
              </w:rPr>
              <w:t>C:\SMSService.wsdl</w:t>
            </w:r>
          </w:p>
        </w:tc>
      </w:tr>
    </w:tbl>
    <w:p w:rsidR="00D3071E" w:rsidRPr="00486BBB" w:rsidRDefault="00D3071E" w:rsidP="00486BBB">
      <w:pPr>
        <w:rPr>
          <w:b/>
        </w:rPr>
      </w:pPr>
    </w:p>
    <w:p w:rsidR="00486BBB" w:rsidRDefault="00486BBB">
      <w:pPr>
        <w:rPr>
          <w:b/>
        </w:rPr>
      </w:pPr>
      <w:r>
        <w:rPr>
          <w:b/>
        </w:rPr>
        <w:br w:type="page"/>
      </w:r>
    </w:p>
    <w:p w:rsidR="00486BBB" w:rsidRDefault="00486BBB" w:rsidP="00486BBB">
      <w:pPr>
        <w:pStyle w:val="Heading1"/>
      </w:pPr>
      <w:bookmarkStart w:id="7" w:name="_Toc357489722"/>
      <w:r>
        <w:lastRenderedPageBreak/>
        <w:t>Using The Packages</w:t>
      </w:r>
      <w:bookmarkEnd w:id="7"/>
    </w:p>
    <w:p w:rsidR="00486BBB" w:rsidRPr="00155D68" w:rsidRDefault="00486BBB" w:rsidP="00486BBB">
      <w:r>
        <w:t xml:space="preserve">Under normal execution the </w:t>
      </w:r>
      <w:proofErr w:type="spellStart"/>
      <w:r w:rsidRPr="00486BBB">
        <w:rPr>
          <w:rFonts w:ascii="Calibri" w:eastAsia="Times New Roman" w:hAnsi="Calibri" w:cs="Times New Roman"/>
          <w:b/>
          <w:color w:val="000000"/>
          <w:lang w:eastAsia="en-JM"/>
        </w:rPr>
        <w:t>JMMBBulkCustomerFileUpdatePackage</w:t>
      </w:r>
      <w:proofErr w:type="spellEnd"/>
      <w:r>
        <w:rPr>
          <w:rFonts w:ascii="Calibri" w:eastAsia="Times New Roman" w:hAnsi="Calibri" w:cs="Times New Roman"/>
          <w:b/>
          <w:color w:val="000000"/>
          <w:lang w:eastAsia="en-JM"/>
        </w:rPr>
        <w:t xml:space="preserve"> </w:t>
      </w:r>
      <w:r w:rsidRPr="00486BBB">
        <w:t xml:space="preserve">package will </w:t>
      </w:r>
      <w:r>
        <w:t xml:space="preserve">be </w:t>
      </w:r>
      <w:r w:rsidRPr="00486BBB">
        <w:t>the only package that needs direct execution, it in turn will execute</w:t>
      </w:r>
      <w:r>
        <w:rPr>
          <w:rFonts w:ascii="Calibri" w:eastAsia="Times New Roman" w:hAnsi="Calibri" w:cs="Times New Roman"/>
          <w:b/>
          <w:color w:val="000000"/>
          <w:lang w:eastAsia="en-JM"/>
        </w:rPr>
        <w:t xml:space="preserve"> </w:t>
      </w:r>
      <w:r w:rsidRPr="00486BBB">
        <w:rPr>
          <w:rFonts w:ascii="Calibri" w:eastAsia="Times New Roman" w:hAnsi="Calibri" w:cs="Times New Roman"/>
          <w:b/>
          <w:color w:val="000000"/>
          <w:lang w:eastAsia="en-JM"/>
        </w:rPr>
        <w:t>JMMBCustomerNotificationPackage</w:t>
      </w:r>
      <w:r>
        <w:rPr>
          <w:rFonts w:ascii="Calibri" w:eastAsia="Times New Roman" w:hAnsi="Calibri" w:cs="Times New Roman"/>
          <w:color w:val="000000"/>
          <w:lang w:eastAsia="en-JM"/>
        </w:rPr>
        <w:t xml:space="preserve"> </w:t>
      </w:r>
      <w:r w:rsidRPr="00486BBB">
        <w:t>package</w:t>
      </w:r>
      <w:r>
        <w:t xml:space="preserve">. The </w:t>
      </w:r>
      <w:proofErr w:type="spellStart"/>
      <w:r w:rsidRPr="00155D68">
        <w:rPr>
          <w:b/>
        </w:rPr>
        <w:t>JMMBBulkCustomerFileUpdatePackage</w:t>
      </w:r>
      <w:proofErr w:type="spellEnd"/>
      <w:r w:rsidRPr="00155D68">
        <w:t xml:space="preserve"> has two purposes:</w:t>
      </w:r>
    </w:p>
    <w:p w:rsidR="00486BBB" w:rsidRDefault="00486BBB" w:rsidP="00486BBB">
      <w:pPr>
        <w:pStyle w:val="ListParagraph"/>
        <w:numPr>
          <w:ilvl w:val="0"/>
          <w:numId w:val="4"/>
        </w:numPr>
      </w:pPr>
      <w:r>
        <w:t>Update the Customer files with the latest contact information.</w:t>
      </w:r>
    </w:p>
    <w:p w:rsidR="00486BBB" w:rsidRDefault="00486BBB" w:rsidP="00385886">
      <w:pPr>
        <w:pStyle w:val="ListParagraph"/>
        <w:numPr>
          <w:ilvl w:val="0"/>
          <w:numId w:val="4"/>
        </w:numPr>
      </w:pPr>
      <w:r>
        <w:t xml:space="preserve">Log which customers have necessary missing information (e.g. missing telephone numbers while </w:t>
      </w:r>
      <w:r w:rsidR="00285108">
        <w:t>requiring</w:t>
      </w:r>
      <w:r>
        <w:t xml:space="preserve"> Text channel).</w:t>
      </w:r>
    </w:p>
    <w:p w:rsidR="00385886" w:rsidRDefault="00385886" w:rsidP="00385886">
      <w:pPr>
        <w:rPr>
          <w:rFonts w:ascii="Calibri" w:eastAsia="Times New Roman" w:hAnsi="Calibri" w:cs="Times New Roman"/>
          <w:color w:val="000000"/>
          <w:lang w:eastAsia="en-JM"/>
        </w:rPr>
      </w:pPr>
      <w:r>
        <w:t xml:space="preserve">It then executes the </w:t>
      </w:r>
      <w:r w:rsidRPr="00155D68">
        <w:rPr>
          <w:b/>
        </w:rPr>
        <w:t>JMMBCustomerNotificationPackage</w:t>
      </w:r>
      <w:r>
        <w:rPr>
          <w:rFonts w:ascii="Calibri" w:eastAsia="Times New Roman" w:hAnsi="Calibri" w:cs="Times New Roman"/>
          <w:b/>
          <w:color w:val="000000"/>
          <w:lang w:eastAsia="en-JM"/>
        </w:rPr>
        <w:t xml:space="preserve"> </w:t>
      </w:r>
      <w:r w:rsidRPr="00155D68">
        <w:t>which</w:t>
      </w:r>
      <w:r>
        <w:rPr>
          <w:rFonts w:ascii="Calibri" w:eastAsia="Times New Roman" w:hAnsi="Calibri" w:cs="Times New Roman"/>
          <w:color w:val="000000"/>
          <w:lang w:eastAsia="en-JM"/>
        </w:rPr>
        <w:t>:</w:t>
      </w:r>
    </w:p>
    <w:p w:rsidR="00385886" w:rsidRDefault="002A7563" w:rsidP="00385886">
      <w:pPr>
        <w:pStyle w:val="ListParagraph"/>
        <w:numPr>
          <w:ilvl w:val="0"/>
          <w:numId w:val="5"/>
        </w:numPr>
      </w:pPr>
      <w:r>
        <w:t>Send the notifications based on the template for each notification type and channel.</w:t>
      </w:r>
    </w:p>
    <w:p w:rsidR="002A7563" w:rsidRDefault="002A7563" w:rsidP="00385886">
      <w:pPr>
        <w:pStyle w:val="ListParagraph"/>
        <w:numPr>
          <w:ilvl w:val="0"/>
          <w:numId w:val="5"/>
        </w:numPr>
      </w:pPr>
      <w:r>
        <w:t>Archives the processed files.</w:t>
      </w:r>
    </w:p>
    <w:p w:rsidR="00A70F86" w:rsidRPr="00155D68" w:rsidRDefault="00A70F86" w:rsidP="00A70F86">
      <w:r>
        <w:t xml:space="preserve">The </w:t>
      </w:r>
      <w:r w:rsidRPr="00285108">
        <w:rPr>
          <w:b/>
        </w:rPr>
        <w:t>JMMBCustomerNotificationPackage</w:t>
      </w:r>
      <w:r w:rsidRPr="00155D68">
        <w:t xml:space="preserve"> package uses the </w:t>
      </w:r>
      <w:r w:rsidRPr="00285108">
        <w:rPr>
          <w:b/>
        </w:rPr>
        <w:t>Notifications</w:t>
      </w:r>
      <w:r w:rsidRPr="00155D68">
        <w:t xml:space="preserve"> table to determine which notifications should be sent and the template they should use. Both packages take int</w:t>
      </w:r>
      <w:r w:rsidR="00BD3B18" w:rsidRPr="00155D68">
        <w:t xml:space="preserve">o consideration an exception list (the </w:t>
      </w:r>
      <w:r w:rsidR="00BD3B18" w:rsidRPr="00285108">
        <w:rPr>
          <w:b/>
        </w:rPr>
        <w:t>Exceptions</w:t>
      </w:r>
      <w:r w:rsidR="00BD3B18" w:rsidRPr="00155D68">
        <w:t xml:space="preserve"> table) that represent customers desire not to receive notification on a particular channel (or not at all).</w:t>
      </w:r>
    </w:p>
    <w:p w:rsidR="00BD3B18" w:rsidRDefault="00BD3B18" w:rsidP="00BD3B18">
      <w:pPr>
        <w:pStyle w:val="Heading2"/>
      </w:pPr>
      <w:bookmarkStart w:id="8" w:name="_Toc357489723"/>
      <w:r>
        <w:t>Setting up notifications</w:t>
      </w:r>
      <w:bookmarkEnd w:id="8"/>
    </w:p>
    <w:p w:rsidR="000C63B6" w:rsidRPr="00C70CCF" w:rsidRDefault="00BD3B18" w:rsidP="00BD3B18">
      <w:r>
        <w:t xml:space="preserve">Notifications are setup via the </w:t>
      </w:r>
      <w:r w:rsidRPr="00285108">
        <w:rPr>
          <w:b/>
        </w:rPr>
        <w:t>Notifications</w:t>
      </w:r>
      <w:r>
        <w:t xml:space="preserve"> table. The user must specify the name of the notification, the customer file paths (</w:t>
      </w:r>
      <w:proofErr w:type="spellStart"/>
      <w:r w:rsidRPr="00C70CCF">
        <w:rPr>
          <w:b/>
        </w:rPr>
        <w:t>CustomerIdFilePath</w:t>
      </w:r>
      <w:proofErr w:type="spellEnd"/>
      <w:r>
        <w:t xml:space="preserve"> is optional), the templates and the subject for email templates.</w:t>
      </w:r>
      <w:r w:rsidR="00C70CCF">
        <w:t xml:space="preserve"> Each notification has two file paths. The </w:t>
      </w:r>
      <w:proofErr w:type="spellStart"/>
      <w:r w:rsidR="00C70CCF" w:rsidRPr="00C70CCF">
        <w:rPr>
          <w:b/>
        </w:rPr>
        <w:t>CustomerIdFilePath</w:t>
      </w:r>
      <w:proofErr w:type="spellEnd"/>
      <w:r w:rsidR="00C70CCF">
        <w:t xml:space="preserve"> has the ID of the customers that should be notified with the expectation that the database will have the latest contact information. If </w:t>
      </w:r>
      <w:proofErr w:type="spellStart"/>
      <w:r w:rsidR="00C70CCF" w:rsidRPr="00C70CCF">
        <w:rPr>
          <w:b/>
        </w:rPr>
        <w:t>CustomerIdFilePath</w:t>
      </w:r>
      <w:proofErr w:type="spellEnd"/>
      <w:r w:rsidR="00C70CCF">
        <w:t xml:space="preserve"> file</w:t>
      </w:r>
      <w:r w:rsidR="00C70CCF">
        <w:rPr>
          <w:b/>
        </w:rPr>
        <w:t xml:space="preserve"> </w:t>
      </w:r>
      <w:r w:rsidR="00C70CCF">
        <w:t xml:space="preserve">is not supplied then the </w:t>
      </w:r>
      <w:proofErr w:type="spellStart"/>
      <w:r w:rsidR="00C70CCF" w:rsidRPr="00C70CCF">
        <w:rPr>
          <w:b/>
        </w:rPr>
        <w:t>CustomerContactFilePath</w:t>
      </w:r>
      <w:proofErr w:type="spellEnd"/>
      <w:r w:rsidR="00C70CCF">
        <w:t xml:space="preserve"> file must be supplied with the telephone number/email address that should be notified. An email subject is also needed for notifications that will send emails.</w:t>
      </w:r>
    </w:p>
    <w:p w:rsidR="00BD3B18" w:rsidRDefault="000C63B6" w:rsidP="000C63B6">
      <w:pPr>
        <w:pStyle w:val="Heading2"/>
      </w:pPr>
      <w:bookmarkStart w:id="9" w:name="_Toc357489724"/>
      <w:r>
        <w:t>Exception List</w:t>
      </w:r>
      <w:bookmarkEnd w:id="9"/>
    </w:p>
    <w:p w:rsidR="000C63B6" w:rsidRDefault="000C63B6" w:rsidP="000C63B6">
      <w:r>
        <w:t>The user can specify that a certain customer should not receive notification on a certain channel and that certain email address or telephone numbers should not receive notifications.</w:t>
      </w:r>
      <w:r w:rsidR="00DB7BCC">
        <w:t xml:space="preserve"> Users can specify either the customer number or contact </w:t>
      </w:r>
      <w:r w:rsidR="00DB7BCC">
        <w:lastRenderedPageBreak/>
        <w:t>information that will be ignored (telephone number or email). If the customer number is supplied then the channel from which they are exempt from must be supplied, possible values are:</w:t>
      </w:r>
    </w:p>
    <w:p w:rsidR="00DB7BCC" w:rsidRDefault="00DB7BCC" w:rsidP="00DB7BCC">
      <w:pPr>
        <w:pStyle w:val="ListParagraph"/>
        <w:numPr>
          <w:ilvl w:val="0"/>
          <w:numId w:val="6"/>
        </w:numPr>
      </w:pPr>
      <w:r>
        <w:t>Email – Do not send email</w:t>
      </w:r>
    </w:p>
    <w:p w:rsidR="00DB7BCC" w:rsidRDefault="00DB7BCC" w:rsidP="00DB7BCC">
      <w:pPr>
        <w:pStyle w:val="ListParagraph"/>
        <w:numPr>
          <w:ilvl w:val="0"/>
          <w:numId w:val="6"/>
        </w:numPr>
      </w:pPr>
      <w:r>
        <w:t>Text – Do not send text</w:t>
      </w:r>
    </w:p>
    <w:p w:rsidR="00DB7BCC" w:rsidRDefault="00DB7BCC" w:rsidP="00DB7BCC">
      <w:pPr>
        <w:pStyle w:val="ListParagraph"/>
        <w:numPr>
          <w:ilvl w:val="0"/>
          <w:numId w:val="6"/>
        </w:numPr>
      </w:pPr>
      <w:r>
        <w:t>Both – Do not send any notification</w:t>
      </w:r>
    </w:p>
    <w:p w:rsidR="00DB7BCC" w:rsidRPr="000C63B6" w:rsidRDefault="00DB7BCC" w:rsidP="00DB7BCC">
      <w:r>
        <w:t xml:space="preserve">If the telephone number or email is supplied, then it is always exempted from notification. </w:t>
      </w:r>
    </w:p>
    <w:p w:rsidR="00D3071E" w:rsidRDefault="00D3071E" w:rsidP="00D3071E">
      <w:pPr>
        <w:rPr>
          <w:b/>
        </w:rPr>
      </w:pPr>
    </w:p>
    <w:p w:rsidR="009859DA" w:rsidRDefault="009859DA">
      <w:pPr>
        <w:rPr>
          <w:b/>
        </w:rPr>
      </w:pPr>
      <w:r>
        <w:rPr>
          <w:b/>
        </w:rPr>
        <w:br w:type="page"/>
      </w:r>
    </w:p>
    <w:p w:rsidR="00D3071E" w:rsidRDefault="009859DA" w:rsidP="009859DA">
      <w:pPr>
        <w:pStyle w:val="Heading1"/>
      </w:pPr>
      <w:bookmarkStart w:id="10" w:name="_Toc357489725"/>
      <w:r>
        <w:lastRenderedPageBreak/>
        <w:t>Troubleshooting</w:t>
      </w:r>
      <w:bookmarkEnd w:id="10"/>
    </w:p>
    <w:p w:rsidR="009859DA" w:rsidRDefault="009859DA" w:rsidP="009859DA">
      <w:pPr>
        <w:pStyle w:val="Heading2"/>
      </w:pPr>
      <w:bookmarkStart w:id="11" w:name="_Toc357489726"/>
      <w:r>
        <w:t>Event Log</w:t>
      </w:r>
      <w:bookmarkEnd w:id="11"/>
    </w:p>
    <w:p w:rsidR="009859DA" w:rsidRDefault="009859DA" w:rsidP="009859DA">
      <w:r>
        <w:t>When errors happen in the package, it is logged to the event. The source is SQLISPackage100.</w:t>
      </w:r>
      <w:r>
        <w:rPr>
          <w:noProof/>
          <w:lang w:eastAsia="en-JM"/>
        </w:rPr>
        <w:drawing>
          <wp:inline distT="0" distB="0" distL="0" distR="0">
            <wp:extent cx="5943600" cy="4230370"/>
            <wp:effectExtent l="19050" t="19050" r="1905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30370"/>
                    </a:xfrm>
                    <a:prstGeom prst="rect">
                      <a:avLst/>
                    </a:prstGeom>
                    <a:ln>
                      <a:solidFill>
                        <a:schemeClr val="accent1"/>
                      </a:solidFill>
                    </a:ln>
                  </pic:spPr>
                </pic:pic>
              </a:graphicData>
            </a:graphic>
          </wp:inline>
        </w:drawing>
      </w:r>
    </w:p>
    <w:p w:rsidR="009859DA" w:rsidRDefault="009859DA" w:rsidP="009859DA">
      <w:r>
        <w:t>It normally logs more than one event log because the failure is recorded different failure points. In</w:t>
      </w:r>
      <w:r w:rsidR="00285108">
        <w:t xml:space="preserve"> the image below</w:t>
      </w:r>
      <w:r>
        <w:t xml:space="preserve"> the package had a problem connecting to the database as seen in the message section of the event.</w:t>
      </w:r>
    </w:p>
    <w:p w:rsidR="009859DA" w:rsidRDefault="009859DA" w:rsidP="009859DA">
      <w:r>
        <w:rPr>
          <w:noProof/>
          <w:lang w:eastAsia="en-JM"/>
        </w:rPr>
        <w:lastRenderedPageBreak/>
        <w:drawing>
          <wp:inline distT="0" distB="0" distL="0" distR="0">
            <wp:extent cx="5943600" cy="274002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Log_withView.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740025"/>
                    </a:xfrm>
                    <a:prstGeom prst="rect">
                      <a:avLst/>
                    </a:prstGeom>
                    <a:ln>
                      <a:solidFill>
                        <a:schemeClr val="accent1"/>
                      </a:solidFill>
                    </a:ln>
                  </pic:spPr>
                </pic:pic>
              </a:graphicData>
            </a:graphic>
          </wp:inline>
        </w:drawing>
      </w:r>
    </w:p>
    <w:p w:rsidR="00CE4C85" w:rsidRDefault="00CE4C85" w:rsidP="00CE4C85">
      <w:pPr>
        <w:pStyle w:val="Heading2"/>
      </w:pPr>
      <w:r>
        <w:t>Common Problems</w:t>
      </w:r>
    </w:p>
    <w:p w:rsidR="00CE4C85" w:rsidRDefault="00CE4C85" w:rsidP="00CE4C85">
      <w:r>
        <w:t>If errors occur here are some things you can check before escalating it:</w:t>
      </w:r>
    </w:p>
    <w:p w:rsidR="00CE4C85" w:rsidRDefault="00CE4C85" w:rsidP="00CE4C85">
      <w:pPr>
        <w:pStyle w:val="ListParagraph"/>
        <w:numPr>
          <w:ilvl w:val="0"/>
          <w:numId w:val="9"/>
        </w:numPr>
      </w:pPr>
      <w:r>
        <w:t xml:space="preserve">Ensure that the user running the package has read/write permission to the folders, </w:t>
      </w:r>
      <w:proofErr w:type="spellStart"/>
      <w:r>
        <w:t>wsdl</w:t>
      </w:r>
      <w:proofErr w:type="spellEnd"/>
      <w:r>
        <w:t xml:space="preserve"> file and </w:t>
      </w:r>
      <w:r w:rsidRPr="00486BBB">
        <w:rPr>
          <w:rFonts w:ascii="Calibri" w:eastAsia="Times New Roman" w:hAnsi="Calibri" w:cs="Times New Roman"/>
          <w:b/>
          <w:color w:val="000000"/>
          <w:lang w:eastAsia="en-JM"/>
        </w:rPr>
        <w:t>JMMBCustomerNotificationPackage</w:t>
      </w:r>
      <w:r>
        <w:t xml:space="preserve"> package file.</w:t>
      </w:r>
    </w:p>
    <w:p w:rsidR="00CE4C85" w:rsidRDefault="00CE4C85" w:rsidP="00CE4C85">
      <w:pPr>
        <w:pStyle w:val="ListParagraph"/>
        <w:numPr>
          <w:ilvl w:val="0"/>
          <w:numId w:val="9"/>
        </w:numPr>
      </w:pPr>
      <w:r>
        <w:t xml:space="preserve">Ensure that the </w:t>
      </w:r>
      <w:proofErr w:type="spellStart"/>
      <w:r>
        <w:t>csv</w:t>
      </w:r>
      <w:proofErr w:type="spellEnd"/>
      <w:r>
        <w:t xml:space="preserve"> files are not being use by another program.</w:t>
      </w:r>
    </w:p>
    <w:p w:rsidR="009859DA" w:rsidRDefault="00CE4C85" w:rsidP="009859DA">
      <w:pPr>
        <w:pStyle w:val="ListParagraph"/>
        <w:numPr>
          <w:ilvl w:val="0"/>
          <w:numId w:val="9"/>
        </w:numPr>
      </w:pPr>
      <w:r>
        <w:t xml:space="preserve">If the </w:t>
      </w:r>
      <w:proofErr w:type="spellStart"/>
      <w:r>
        <w:t>wsdl</w:t>
      </w:r>
      <w:proofErr w:type="spellEnd"/>
      <w:r>
        <w:t xml:space="preserve"> file is changed then the </w:t>
      </w:r>
      <w:r w:rsidRPr="00486BBB">
        <w:rPr>
          <w:rFonts w:ascii="Calibri" w:eastAsia="Times New Roman" w:hAnsi="Calibri" w:cs="Times New Roman"/>
          <w:b/>
          <w:color w:val="000000"/>
          <w:lang w:eastAsia="en-JM"/>
        </w:rPr>
        <w:t>JMMBCustomerNotificationPackage</w:t>
      </w:r>
      <w:r>
        <w:t xml:space="preserve"> package will have to be updated.</w:t>
      </w:r>
    </w:p>
    <w:sectPr w:rsidR="009859DA" w:rsidSect="00407B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0768"/>
    <w:multiLevelType w:val="hybridMultilevel"/>
    <w:tmpl w:val="866076D4"/>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105138C8"/>
    <w:multiLevelType w:val="hybridMultilevel"/>
    <w:tmpl w:val="8A0A174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nsid w:val="1C4A7D01"/>
    <w:multiLevelType w:val="hybridMultilevel"/>
    <w:tmpl w:val="E49E4276"/>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nsid w:val="444E2660"/>
    <w:multiLevelType w:val="hybridMultilevel"/>
    <w:tmpl w:val="FA2622C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nsid w:val="46D47C11"/>
    <w:multiLevelType w:val="hybridMultilevel"/>
    <w:tmpl w:val="DDC8C322"/>
    <w:lvl w:ilvl="0" w:tplc="527E2D70">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5">
    <w:nsid w:val="48785F75"/>
    <w:multiLevelType w:val="hybridMultilevel"/>
    <w:tmpl w:val="41EA109A"/>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6">
    <w:nsid w:val="5D8F7BED"/>
    <w:multiLevelType w:val="hybridMultilevel"/>
    <w:tmpl w:val="98FA1D98"/>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7">
    <w:nsid w:val="5E8B3F95"/>
    <w:multiLevelType w:val="hybridMultilevel"/>
    <w:tmpl w:val="01F0D2F2"/>
    <w:lvl w:ilvl="0" w:tplc="527E2D70">
      <w:start w:val="1"/>
      <w:numFmt w:val="bullet"/>
      <w:lvlText w:val=""/>
      <w:lvlJc w:val="left"/>
      <w:pPr>
        <w:ind w:left="1440" w:hanging="360"/>
      </w:pPr>
      <w:rPr>
        <w:rFonts w:ascii="Symbol" w:hAnsi="Symbol" w:hint="default"/>
      </w:rPr>
    </w:lvl>
    <w:lvl w:ilvl="1" w:tplc="20090003" w:tentative="1">
      <w:start w:val="1"/>
      <w:numFmt w:val="bullet"/>
      <w:lvlText w:val="o"/>
      <w:lvlJc w:val="left"/>
      <w:pPr>
        <w:ind w:left="2160" w:hanging="360"/>
      </w:pPr>
      <w:rPr>
        <w:rFonts w:ascii="Courier New" w:hAnsi="Courier New" w:cs="Courier New" w:hint="default"/>
      </w:rPr>
    </w:lvl>
    <w:lvl w:ilvl="2" w:tplc="20090005" w:tentative="1">
      <w:start w:val="1"/>
      <w:numFmt w:val="bullet"/>
      <w:lvlText w:val=""/>
      <w:lvlJc w:val="left"/>
      <w:pPr>
        <w:ind w:left="2880" w:hanging="360"/>
      </w:pPr>
      <w:rPr>
        <w:rFonts w:ascii="Wingdings" w:hAnsi="Wingdings" w:hint="default"/>
      </w:rPr>
    </w:lvl>
    <w:lvl w:ilvl="3" w:tplc="20090001" w:tentative="1">
      <w:start w:val="1"/>
      <w:numFmt w:val="bullet"/>
      <w:lvlText w:val=""/>
      <w:lvlJc w:val="left"/>
      <w:pPr>
        <w:ind w:left="3600" w:hanging="360"/>
      </w:pPr>
      <w:rPr>
        <w:rFonts w:ascii="Symbol" w:hAnsi="Symbol" w:hint="default"/>
      </w:rPr>
    </w:lvl>
    <w:lvl w:ilvl="4" w:tplc="20090003" w:tentative="1">
      <w:start w:val="1"/>
      <w:numFmt w:val="bullet"/>
      <w:lvlText w:val="o"/>
      <w:lvlJc w:val="left"/>
      <w:pPr>
        <w:ind w:left="4320" w:hanging="360"/>
      </w:pPr>
      <w:rPr>
        <w:rFonts w:ascii="Courier New" w:hAnsi="Courier New" w:cs="Courier New" w:hint="default"/>
      </w:rPr>
    </w:lvl>
    <w:lvl w:ilvl="5" w:tplc="20090005" w:tentative="1">
      <w:start w:val="1"/>
      <w:numFmt w:val="bullet"/>
      <w:lvlText w:val=""/>
      <w:lvlJc w:val="left"/>
      <w:pPr>
        <w:ind w:left="5040" w:hanging="360"/>
      </w:pPr>
      <w:rPr>
        <w:rFonts w:ascii="Wingdings" w:hAnsi="Wingdings" w:hint="default"/>
      </w:rPr>
    </w:lvl>
    <w:lvl w:ilvl="6" w:tplc="20090001" w:tentative="1">
      <w:start w:val="1"/>
      <w:numFmt w:val="bullet"/>
      <w:lvlText w:val=""/>
      <w:lvlJc w:val="left"/>
      <w:pPr>
        <w:ind w:left="5760" w:hanging="360"/>
      </w:pPr>
      <w:rPr>
        <w:rFonts w:ascii="Symbol" w:hAnsi="Symbol" w:hint="default"/>
      </w:rPr>
    </w:lvl>
    <w:lvl w:ilvl="7" w:tplc="20090003" w:tentative="1">
      <w:start w:val="1"/>
      <w:numFmt w:val="bullet"/>
      <w:lvlText w:val="o"/>
      <w:lvlJc w:val="left"/>
      <w:pPr>
        <w:ind w:left="6480" w:hanging="360"/>
      </w:pPr>
      <w:rPr>
        <w:rFonts w:ascii="Courier New" w:hAnsi="Courier New" w:cs="Courier New" w:hint="default"/>
      </w:rPr>
    </w:lvl>
    <w:lvl w:ilvl="8" w:tplc="20090005" w:tentative="1">
      <w:start w:val="1"/>
      <w:numFmt w:val="bullet"/>
      <w:lvlText w:val=""/>
      <w:lvlJc w:val="left"/>
      <w:pPr>
        <w:ind w:left="7200" w:hanging="360"/>
      </w:pPr>
      <w:rPr>
        <w:rFonts w:ascii="Wingdings" w:hAnsi="Wingdings" w:hint="default"/>
      </w:rPr>
    </w:lvl>
  </w:abstractNum>
  <w:abstractNum w:abstractNumId="8">
    <w:nsid w:val="68497C3B"/>
    <w:multiLevelType w:val="hybridMultilevel"/>
    <w:tmpl w:val="913C421E"/>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BC5"/>
    <w:rsid w:val="00073A65"/>
    <w:rsid w:val="000C63B6"/>
    <w:rsid w:val="00153806"/>
    <w:rsid w:val="00155D68"/>
    <w:rsid w:val="00245214"/>
    <w:rsid w:val="00285108"/>
    <w:rsid w:val="002A7563"/>
    <w:rsid w:val="00385886"/>
    <w:rsid w:val="003B3E18"/>
    <w:rsid w:val="003B6FE9"/>
    <w:rsid w:val="00407BC5"/>
    <w:rsid w:val="00461129"/>
    <w:rsid w:val="00486BBB"/>
    <w:rsid w:val="00494E06"/>
    <w:rsid w:val="004A4C8F"/>
    <w:rsid w:val="009859DA"/>
    <w:rsid w:val="00A70F86"/>
    <w:rsid w:val="00B41DBF"/>
    <w:rsid w:val="00BB0E3B"/>
    <w:rsid w:val="00BD3B18"/>
    <w:rsid w:val="00C70CCF"/>
    <w:rsid w:val="00CE4C85"/>
    <w:rsid w:val="00D24CD7"/>
    <w:rsid w:val="00D3071E"/>
    <w:rsid w:val="00DB7BCC"/>
    <w:rsid w:val="00EF50B0"/>
    <w:rsid w:val="00F47C9D"/>
    <w:rsid w:val="00FF4577"/>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 w:type="table" w:styleId="TableGrid">
    <w:name w:val="Table Grid"/>
    <w:basedOn w:val="TableNormal"/>
    <w:uiPriority w:val="59"/>
    <w:rsid w:val="00E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6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C63B6"/>
    <w:pPr>
      <w:outlineLvl w:val="9"/>
    </w:pPr>
    <w:rPr>
      <w:lang w:val="en-US" w:eastAsia="ja-JP"/>
    </w:rPr>
  </w:style>
  <w:style w:type="paragraph" w:styleId="TOC1">
    <w:name w:val="toc 1"/>
    <w:basedOn w:val="Normal"/>
    <w:next w:val="Normal"/>
    <w:autoRedefine/>
    <w:uiPriority w:val="39"/>
    <w:unhideWhenUsed/>
    <w:rsid w:val="000C63B6"/>
    <w:pPr>
      <w:spacing w:after="100"/>
    </w:pPr>
  </w:style>
  <w:style w:type="paragraph" w:styleId="TOC2">
    <w:name w:val="toc 2"/>
    <w:basedOn w:val="Normal"/>
    <w:next w:val="Normal"/>
    <w:autoRedefine/>
    <w:uiPriority w:val="39"/>
    <w:unhideWhenUsed/>
    <w:rsid w:val="000C63B6"/>
    <w:pPr>
      <w:spacing w:after="100"/>
      <w:ind w:left="220"/>
    </w:pPr>
  </w:style>
  <w:style w:type="character" w:styleId="Hyperlink">
    <w:name w:val="Hyperlink"/>
    <w:basedOn w:val="DefaultParagraphFont"/>
    <w:uiPriority w:val="99"/>
    <w:unhideWhenUsed/>
    <w:rsid w:val="000C63B6"/>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BC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407BC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7BC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07BC5"/>
    <w:rPr>
      <w:rFonts w:eastAsiaTheme="minorEastAsia"/>
      <w:lang w:val="en-US" w:eastAsia="ja-JP"/>
    </w:rPr>
  </w:style>
  <w:style w:type="paragraph" w:styleId="BalloonText">
    <w:name w:val="Balloon Text"/>
    <w:basedOn w:val="Normal"/>
    <w:link w:val="BalloonTextChar"/>
    <w:uiPriority w:val="99"/>
    <w:semiHidden/>
    <w:unhideWhenUsed/>
    <w:rsid w:val="0040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BC5"/>
    <w:rPr>
      <w:rFonts w:ascii="Tahoma" w:hAnsi="Tahoma" w:cs="Tahoma"/>
      <w:sz w:val="16"/>
      <w:szCs w:val="16"/>
    </w:rPr>
  </w:style>
  <w:style w:type="character" w:customStyle="1" w:styleId="Heading1Char">
    <w:name w:val="Heading 1 Char"/>
    <w:basedOn w:val="DefaultParagraphFont"/>
    <w:link w:val="Heading1"/>
    <w:uiPriority w:val="9"/>
    <w:rsid w:val="00407BC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407BC5"/>
    <w:rPr>
      <w:rFonts w:asciiTheme="majorHAnsi" w:eastAsiaTheme="majorEastAsia" w:hAnsiTheme="majorHAnsi" w:cstheme="majorBidi"/>
      <w:b/>
      <w:bCs/>
      <w:color w:val="2DA2BF" w:themeColor="accent1"/>
      <w:sz w:val="26"/>
      <w:szCs w:val="26"/>
    </w:rPr>
  </w:style>
  <w:style w:type="paragraph" w:styleId="ListParagraph">
    <w:name w:val="List Paragraph"/>
    <w:basedOn w:val="Normal"/>
    <w:uiPriority w:val="34"/>
    <w:qFormat/>
    <w:rsid w:val="00073A65"/>
    <w:pPr>
      <w:ind w:left="720"/>
      <w:contextualSpacing/>
    </w:pPr>
  </w:style>
  <w:style w:type="table" w:styleId="TableGrid">
    <w:name w:val="Table Grid"/>
    <w:basedOn w:val="TableNormal"/>
    <w:uiPriority w:val="59"/>
    <w:rsid w:val="00EF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86B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0C63B6"/>
    <w:pPr>
      <w:outlineLvl w:val="9"/>
    </w:pPr>
    <w:rPr>
      <w:lang w:val="en-US" w:eastAsia="ja-JP"/>
    </w:rPr>
  </w:style>
  <w:style w:type="paragraph" w:styleId="TOC1">
    <w:name w:val="toc 1"/>
    <w:basedOn w:val="Normal"/>
    <w:next w:val="Normal"/>
    <w:autoRedefine/>
    <w:uiPriority w:val="39"/>
    <w:unhideWhenUsed/>
    <w:rsid w:val="000C63B6"/>
    <w:pPr>
      <w:spacing w:after="100"/>
    </w:pPr>
  </w:style>
  <w:style w:type="paragraph" w:styleId="TOC2">
    <w:name w:val="toc 2"/>
    <w:basedOn w:val="Normal"/>
    <w:next w:val="Normal"/>
    <w:autoRedefine/>
    <w:uiPriority w:val="39"/>
    <w:unhideWhenUsed/>
    <w:rsid w:val="000C63B6"/>
    <w:pPr>
      <w:spacing w:after="100"/>
      <w:ind w:left="220"/>
    </w:pPr>
  </w:style>
  <w:style w:type="character" w:styleId="Hyperlink">
    <w:name w:val="Hyperlink"/>
    <w:basedOn w:val="DefaultParagraphFont"/>
    <w:uiPriority w:val="99"/>
    <w:unhideWhenUsed/>
    <w:rsid w:val="000C63B6"/>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805953">
      <w:bodyDiv w:val="1"/>
      <w:marLeft w:val="0"/>
      <w:marRight w:val="0"/>
      <w:marTop w:val="0"/>
      <w:marBottom w:val="0"/>
      <w:divBdr>
        <w:top w:val="none" w:sz="0" w:space="0" w:color="auto"/>
        <w:left w:val="none" w:sz="0" w:space="0" w:color="auto"/>
        <w:bottom w:val="none" w:sz="0" w:space="0" w:color="auto"/>
        <w:right w:val="none" w:sz="0" w:space="0" w:color="auto"/>
      </w:divBdr>
    </w:div>
    <w:div w:id="10934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67"/>
    <w:rsid w:val="00245067"/>
    <w:rsid w:val="00470100"/>
    <w:rsid w:val="00610F45"/>
    <w:rsid w:val="00905B2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JM" w:eastAsia="en-JM"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858C48EB5F4B649B921B97193A1E4C">
    <w:name w:val="A8858C48EB5F4B649B921B97193A1E4C"/>
    <w:rsid w:val="00245067"/>
  </w:style>
  <w:style w:type="paragraph" w:customStyle="1" w:styleId="1DA9450E19094C12A7FBAAD1DD4AB4A9">
    <w:name w:val="1DA9450E19094C12A7FBAAD1DD4AB4A9"/>
    <w:rsid w:val="00245067"/>
  </w:style>
  <w:style w:type="paragraph" w:customStyle="1" w:styleId="50D6FBC9FE064B8D9EDE829A498EC4EB">
    <w:name w:val="50D6FBC9FE064B8D9EDE829A498EC4EB"/>
    <w:rsid w:val="00245067"/>
  </w:style>
  <w:style w:type="paragraph" w:customStyle="1" w:styleId="D6CB1B1676E14D92AE7B75BD126AB4BA">
    <w:name w:val="D6CB1B1676E14D92AE7B75BD126AB4BA"/>
    <w:rsid w:val="00245067"/>
  </w:style>
  <w:style w:type="paragraph" w:customStyle="1" w:styleId="592E74FD488840288AA549B397227F9F">
    <w:name w:val="592E74FD488840288AA549B397227F9F"/>
    <w:rsid w:val="00245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D4BDC-4A1D-4A4B-BC0F-FAC45B0C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5956</TotalTime>
  <Pages>10</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Message Notification System Guide</vt:lpstr>
    </vt:vector>
  </TitlesOfParts>
  <Company>Elituv Design Inc.</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Notification System Guide</dc:title>
  <dc:subject/>
  <dc:creator/>
  <cp:keywords/>
  <dc:description/>
  <cp:lastModifiedBy>Garwin Pryce</cp:lastModifiedBy>
  <cp:revision>7</cp:revision>
  <dcterms:created xsi:type="dcterms:W3CDTF">2013-04-01T20:44:00Z</dcterms:created>
  <dcterms:modified xsi:type="dcterms:W3CDTF">2013-05-28T23:36:00Z</dcterms:modified>
</cp:coreProperties>
</file>